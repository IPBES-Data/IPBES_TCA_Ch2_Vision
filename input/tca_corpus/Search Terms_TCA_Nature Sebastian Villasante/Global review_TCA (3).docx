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sible.xml" ContentType="application/vnd.openxmlformats-officedocument.wordprocessingml.commentsExtensible+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204739" w:rsidRDefault="00484B97" w14:paraId="5988A4F8" w14:textId="77777777">
      <w:pPr>
        <w:spacing w:after="200"/>
        <w:jc w:val="center"/>
        <w:rPr>
          <w:rFonts w:ascii="Times New Roman" w:hAnsi="Times New Roman" w:eastAsia="Times New Roman" w:cs="Times New Roman"/>
          <w:sz w:val="24"/>
          <w:szCs w:val="24"/>
        </w:rPr>
      </w:pPr>
      <w:r>
        <w:rPr>
          <w:rFonts w:ascii="Times New Roman" w:hAnsi="Times New Roman" w:eastAsia="Times New Roman" w:cs="Times New Roman"/>
          <w:b/>
          <w:color w:val="FF0000"/>
          <w:sz w:val="24"/>
          <w:szCs w:val="24"/>
        </w:rPr>
        <w:t>[Updated 29 september 2023]</w:t>
      </w:r>
    </w:p>
    <w:p w:rsidR="00204739" w:rsidRDefault="00484B97" w14:paraId="6A2DB022" w14:textId="77777777">
      <w:pPr>
        <w:spacing w:after="200"/>
        <w:ind w:left="144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Prepared by CLAs and Co-chairs for the TCA assessment </w:t>
      </w:r>
    </w:p>
    <w:p w:rsidR="00204739" w:rsidRDefault="00484B97" w14:paraId="75CAF3B9" w14:textId="77777777">
      <w:pPr>
        <w:spacing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This document provides guidance to create a corpus of evidence related to transformative changes for sustainability and equity in peer-reviewed literature. This global corpus will serve as a common knowledge base developed by TSU using a standardized and robust method for both the evaluation as a whole and for the different chapters.</w:t>
      </w:r>
    </w:p>
    <w:p w:rsidR="00204739" w:rsidRDefault="00484B97" w14:paraId="05F4E537" w14:textId="77777777">
      <w:pPr>
        <w:spacing w:after="20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Academic literature search</w:t>
      </w:r>
    </w:p>
    <w:p w:rsidR="00204739" w:rsidRDefault="00484B97" w14:paraId="1F0A1CC4" w14:textId="77777777">
      <w:pPr>
        <w:spacing w:after="20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Documenting transformative change (TC) </w:t>
      </w:r>
      <w:r>
        <w:rPr>
          <w:rFonts w:ascii="Times New Roman" w:hAnsi="Times New Roman" w:eastAsia="Times New Roman" w:cs="Times New Roman"/>
          <w:sz w:val="24"/>
          <w:szCs w:val="24"/>
        </w:rPr>
        <w:t xml:space="preserve">(fundamental, systemic, systems-wide, radical, </w:t>
      </w:r>
      <w:r>
        <w:rPr>
          <w:rFonts w:ascii="Times New Roman" w:hAnsi="Times New Roman" w:eastAsia="Times New Roman" w:cs="Times New Roman"/>
          <w:i/>
          <w:sz w:val="24"/>
          <w:szCs w:val="24"/>
        </w:rPr>
        <w:t xml:space="preserve">sensu </w:t>
      </w:r>
      <w:r>
        <w:rPr>
          <w:rFonts w:ascii="Times New Roman" w:hAnsi="Times New Roman" w:eastAsia="Times New Roman" w:cs="Times New Roman"/>
          <w:sz w:val="24"/>
          <w:szCs w:val="24"/>
        </w:rPr>
        <w:t>definition of Chapter 1 addressing power, agency, scale, views and values, actions and innovations, structures and institutions)</w:t>
      </w:r>
    </w:p>
    <w:p w:rsidR="00204739" w:rsidRDefault="00484B97" w14:paraId="61FE3E01" w14:textId="77777777">
      <w:pPr>
        <w:spacing w:after="200"/>
        <w:ind w:firstLine="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Search criteria: </w:t>
      </w:r>
    </w:p>
    <w:p w:rsidR="00204739" w:rsidRDefault="00484B97" w14:paraId="719D8C0B" w14:textId="77777777">
      <w:pPr>
        <w:numPr>
          <w:ilvl w:val="0"/>
          <w:numId w:val="3"/>
        </w:numPr>
        <w:rPr>
          <w:sz w:val="24"/>
          <w:szCs w:val="24"/>
        </w:rPr>
      </w:pPr>
      <w:r>
        <w:rPr>
          <w:rFonts w:ascii="Times New Roman" w:hAnsi="Times New Roman" w:eastAsia="Times New Roman" w:cs="Times New Roman"/>
          <w:sz w:val="24"/>
          <w:szCs w:val="24"/>
        </w:rPr>
        <w:t>Abstracts, title, keywords</w:t>
      </w:r>
    </w:p>
    <w:p w:rsidR="00204739" w:rsidRDefault="00484B97" w14:paraId="4412807A" w14:textId="77777777">
      <w:pPr>
        <w:numPr>
          <w:ilvl w:val="0"/>
          <w:numId w:val="3"/>
        </w:numPr>
        <w:rPr>
          <w:sz w:val="24"/>
          <w:szCs w:val="24"/>
        </w:rPr>
      </w:pPr>
      <w:r>
        <w:rPr>
          <w:rFonts w:ascii="Times New Roman" w:hAnsi="Times New Roman" w:eastAsia="Times New Roman" w:cs="Times New Roman"/>
          <w:sz w:val="24"/>
          <w:szCs w:val="24"/>
        </w:rPr>
        <w:t xml:space="preserve">Abstracts in English, </w:t>
      </w:r>
      <w:r>
        <w:rPr>
          <w:rFonts w:ascii="Times New Roman" w:hAnsi="Times New Roman" w:eastAsia="Times New Roman" w:cs="Times New Roman"/>
          <w:sz w:val="24"/>
          <w:szCs w:val="24"/>
          <w:highlight w:val="white"/>
        </w:rPr>
        <w:t>Spanish, Portuguese, French</w:t>
      </w:r>
    </w:p>
    <w:p w:rsidR="00204739" w:rsidRDefault="00484B97" w14:paraId="14D7932D" w14:textId="77777777">
      <w:pPr>
        <w:numPr>
          <w:ilvl w:val="0"/>
          <w:numId w:val="3"/>
        </w:numPr>
        <w:rPr>
          <w:sz w:val="24"/>
          <w:szCs w:val="24"/>
        </w:rPr>
      </w:pPr>
      <w:r>
        <w:rPr>
          <w:rFonts w:ascii="Times New Roman" w:hAnsi="Times New Roman" w:eastAsia="Times New Roman" w:cs="Times New Roman"/>
          <w:sz w:val="24"/>
          <w:szCs w:val="24"/>
        </w:rPr>
        <w:t>Full papers and reports (exclude conference proceedings, books and book chapters, editorials)</w:t>
      </w:r>
    </w:p>
    <w:p w:rsidR="00204739" w:rsidRDefault="00204739" w14:paraId="2D35EA6F" w14:textId="77777777">
      <w:pPr>
        <w:rPr>
          <w:rFonts w:ascii="Times New Roman" w:hAnsi="Times New Roman" w:eastAsia="Times New Roman" w:cs="Times New Roman"/>
          <w:sz w:val="24"/>
          <w:szCs w:val="24"/>
        </w:rPr>
      </w:pPr>
    </w:p>
    <w:p w:rsidR="00204739" w:rsidRDefault="00484B97" w14:paraId="086F69F0" w14:textId="77777777">
      <w:pPr>
        <w:rPr>
          <w:rFonts w:ascii="Times New Roman" w:hAnsi="Times New Roman" w:eastAsia="Times New Roman" w:cs="Times New Roman"/>
          <w:sz w:val="24"/>
          <w:szCs w:val="24"/>
        </w:rPr>
      </w:pPr>
      <w:r w:rsidRPr="629C762A" w:rsidR="00484B97">
        <w:rPr>
          <w:rFonts w:ascii="Times New Roman" w:hAnsi="Times New Roman" w:eastAsia="Times New Roman" w:cs="Times New Roman"/>
          <w:b w:val="1"/>
          <w:bCs w:val="1"/>
          <w:sz w:val="24"/>
          <w:szCs w:val="24"/>
        </w:rPr>
        <w:t>R1</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We</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will</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search</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for</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scientific</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articles</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written</w:t>
      </w:r>
      <w:r w:rsidRPr="629C762A" w:rsidR="00484B97">
        <w:rPr>
          <w:rFonts w:ascii="Times New Roman" w:hAnsi="Times New Roman" w:eastAsia="Times New Roman" w:cs="Times New Roman"/>
          <w:sz w:val="24"/>
          <w:szCs w:val="24"/>
        </w:rPr>
        <w:t xml:space="preserve"> in English, </w:t>
      </w:r>
      <w:r w:rsidRPr="629C762A" w:rsidR="00484B97">
        <w:rPr>
          <w:rFonts w:ascii="Times New Roman" w:hAnsi="Times New Roman" w:eastAsia="Times New Roman" w:cs="Times New Roman"/>
          <w:sz w:val="24"/>
          <w:szCs w:val="24"/>
        </w:rPr>
        <w:t>Spanish</w:t>
      </w:r>
      <w:r w:rsidRPr="629C762A" w:rsidR="00484B97">
        <w:rPr>
          <w:rFonts w:ascii="Times New Roman" w:hAnsi="Times New Roman" w:eastAsia="Times New Roman" w:cs="Times New Roman"/>
          <w:sz w:val="24"/>
          <w:szCs w:val="24"/>
        </w:rPr>
        <w:t xml:space="preserve">, French and Portuguese. </w:t>
      </w:r>
      <w:r w:rsidRPr="629C762A" w:rsidR="00484B97">
        <w:rPr>
          <w:rFonts w:ascii="Times New Roman" w:hAnsi="Times New Roman" w:eastAsia="Times New Roman" w:cs="Times New Roman"/>
          <w:sz w:val="24"/>
          <w:szCs w:val="24"/>
        </w:rPr>
        <w:t>Documents</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will</w:t>
      </w:r>
      <w:r w:rsidRPr="629C762A" w:rsidR="00484B97">
        <w:rPr>
          <w:rFonts w:ascii="Times New Roman" w:hAnsi="Times New Roman" w:eastAsia="Times New Roman" w:cs="Times New Roman"/>
          <w:sz w:val="24"/>
          <w:szCs w:val="24"/>
        </w:rPr>
        <w:t xml:space="preserve"> be </w:t>
      </w:r>
      <w:r w:rsidRPr="629C762A" w:rsidR="00484B97">
        <w:rPr>
          <w:rFonts w:ascii="Times New Roman" w:hAnsi="Times New Roman" w:eastAsia="Times New Roman" w:cs="Times New Roman"/>
          <w:sz w:val="24"/>
          <w:szCs w:val="24"/>
        </w:rPr>
        <w:t>retrieved</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from</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scientific</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literature</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databases</w:t>
      </w:r>
      <w:r w:rsidRPr="629C762A" w:rsidR="00484B97">
        <w:rPr>
          <w:rFonts w:ascii="Times New Roman" w:hAnsi="Times New Roman" w:eastAsia="Times New Roman" w:cs="Times New Roman"/>
          <w:sz w:val="24"/>
          <w:szCs w:val="24"/>
        </w:rPr>
        <w:t xml:space="preserve">, and </w:t>
      </w:r>
      <w:r w:rsidRPr="629C762A" w:rsidR="00484B97">
        <w:rPr>
          <w:rFonts w:ascii="Times New Roman" w:hAnsi="Times New Roman" w:eastAsia="Times New Roman" w:cs="Times New Roman"/>
          <w:sz w:val="24"/>
          <w:szCs w:val="24"/>
        </w:rPr>
        <w:t>based</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on</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suggestions</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by</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the</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expert</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group</w:t>
      </w:r>
      <w:r w:rsidRPr="629C762A" w:rsidR="00484B97">
        <w:rPr>
          <w:rFonts w:ascii="Times New Roman" w:hAnsi="Times New Roman" w:eastAsia="Times New Roman" w:cs="Times New Roman"/>
          <w:sz w:val="24"/>
          <w:szCs w:val="24"/>
        </w:rPr>
        <w:t>. A</w:t>
      </w:r>
      <w:commentRangeStart w:id="0"/>
      <w:commentRangeStart w:id="688231532"/>
      <w:commentRangeStart w:id="1792463564"/>
      <w:r w:rsidRPr="629C762A" w:rsidR="00484B97">
        <w:rPr>
          <w:rFonts w:ascii="Times New Roman" w:hAnsi="Times New Roman" w:eastAsia="Times New Roman" w:cs="Times New Roman"/>
          <w:sz w:val="24"/>
          <w:szCs w:val="24"/>
        </w:rPr>
        <w:t xml:space="preserve"> temporal </w:t>
      </w:r>
      <w:r w:rsidRPr="629C762A" w:rsidR="00484B97">
        <w:rPr>
          <w:rFonts w:ascii="Times New Roman" w:hAnsi="Times New Roman" w:eastAsia="Times New Roman" w:cs="Times New Roman"/>
          <w:sz w:val="24"/>
          <w:szCs w:val="24"/>
        </w:rPr>
        <w:t>limits</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is</w:t>
      </w:r>
      <w:r w:rsidRPr="629C762A" w:rsidR="00484B97">
        <w:rPr>
          <w:rFonts w:ascii="Times New Roman" w:hAnsi="Times New Roman" w:eastAsia="Times New Roman" w:cs="Times New Roman"/>
          <w:sz w:val="24"/>
          <w:szCs w:val="24"/>
        </w:rPr>
        <w:t xml:space="preserve"> </w:t>
      </w:r>
      <w:r w:rsidRPr="629C762A" w:rsidR="00484B97">
        <w:rPr>
          <w:rFonts w:ascii="Times New Roman" w:hAnsi="Times New Roman" w:eastAsia="Times New Roman" w:cs="Times New Roman"/>
          <w:sz w:val="24"/>
          <w:szCs w:val="24"/>
        </w:rPr>
        <w:t>established</w:t>
      </w:r>
      <w:r w:rsidRPr="629C762A" w:rsidR="00484B97">
        <w:rPr>
          <w:rFonts w:ascii="Times New Roman" w:hAnsi="Times New Roman" w:eastAsia="Times New Roman" w:cs="Times New Roman"/>
          <w:sz w:val="24"/>
          <w:szCs w:val="24"/>
        </w:rPr>
        <w:t xml:space="preserve">. </w:t>
      </w:r>
      <w:commentRangeEnd w:id="0"/>
      <w:r>
        <w:rPr>
          <w:rStyle w:val="CommentReference"/>
        </w:rPr>
        <w:commentReference w:id="0"/>
      </w:r>
      <w:commentRangeEnd w:id="688231532"/>
      <w:r>
        <w:rPr>
          <w:rStyle w:val="CommentReference"/>
        </w:rPr>
        <w:commentReference w:id="688231532"/>
      </w:r>
      <w:commentRangeEnd w:id="1792463564"/>
      <w:r>
        <w:rPr>
          <w:rStyle w:val="CommentReference"/>
        </w:rPr>
        <w:commentReference w:id="1792463564"/>
      </w:r>
    </w:p>
    <w:p w:rsidR="00204739" w:rsidRDefault="00204739" w14:paraId="353FC5D9" w14:textId="77777777">
      <w:pPr>
        <w:rPr>
          <w:rFonts w:ascii="Times New Roman" w:hAnsi="Times New Roman" w:eastAsia="Times New Roman" w:cs="Times New Roman"/>
          <w:sz w:val="24"/>
          <w:szCs w:val="24"/>
        </w:rPr>
      </w:pPr>
    </w:p>
    <w:p w:rsidR="00204739" w:rsidRDefault="00484B97" w14:paraId="6A95EF5E"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In this review, we acknowledge the existence of similar, albeit discrete, bodies of literature on transformations, including transitional approaches, transformative adaptation, sustainability pathways, and socio-ecological transformation (O´Brien and Sygna 2013, Patterson et al. 2017), and therefore expect that examples of transformative changes may fit into one or more of these bodies of literature.</w:t>
      </w:r>
    </w:p>
    <w:p w:rsidR="00204739" w:rsidRDefault="00204739" w14:paraId="150CEBAD" w14:textId="77777777">
      <w:pPr>
        <w:ind w:left="720"/>
        <w:rPr>
          <w:rFonts w:ascii="Times New Roman" w:hAnsi="Times New Roman" w:eastAsia="Times New Roman" w:cs="Times New Roman"/>
          <w:sz w:val="24"/>
          <w:szCs w:val="24"/>
        </w:rPr>
      </w:pPr>
    </w:p>
    <w:p w:rsidR="00204739" w:rsidRDefault="00484B97" w14:paraId="2BBA0F5C" w14:textId="77777777">
      <w:pPr>
        <w:numPr>
          <w:ilvl w:val="0"/>
          <w:numId w:val="3"/>
        </w:numPr>
        <w:rPr>
          <w:sz w:val="24"/>
          <w:szCs w:val="24"/>
        </w:rPr>
      </w:pPr>
      <w:commentRangeStart w:id="1"/>
      <w:r>
        <w:rPr>
          <w:rFonts w:ascii="Times New Roman" w:hAnsi="Times New Roman" w:eastAsia="Times New Roman" w:cs="Times New Roman"/>
          <w:sz w:val="24"/>
          <w:szCs w:val="24"/>
        </w:rPr>
        <w:t xml:space="preserve">Search terms: </w:t>
      </w:r>
      <w:commentRangeEnd w:id="1"/>
      <w:r>
        <w:commentReference w:id="1"/>
      </w:r>
    </w:p>
    <w:p w:rsidR="00204739" w:rsidRDefault="00204739" w14:paraId="1BEC0927" w14:textId="77777777">
      <w:pPr>
        <w:ind w:left="720"/>
        <w:rPr>
          <w:rFonts w:ascii="Times New Roman" w:hAnsi="Times New Roman" w:eastAsia="Times New Roman" w:cs="Times New Roman"/>
          <w:sz w:val="24"/>
          <w:szCs w:val="24"/>
        </w:rPr>
      </w:pPr>
    </w:p>
    <w:p w:rsidR="00204739" w:rsidRDefault="00484B97" w14:paraId="4927D0A5" w14:textId="77777777">
      <w:pPr>
        <w:ind w:left="720"/>
        <w:rPr>
          <w:rFonts w:ascii="Times New Roman" w:hAnsi="Times New Roman" w:eastAsia="Times New Roman" w:cs="Times New Roman"/>
          <w:b/>
          <w:sz w:val="24"/>
          <w:szCs w:val="24"/>
          <w:highlight w:val="green"/>
        </w:rPr>
      </w:pPr>
      <w:r w:rsidRPr="629C762A" w:rsidR="00484B97">
        <w:rPr>
          <w:rFonts w:ascii="Times New Roman" w:hAnsi="Times New Roman" w:eastAsia="Times New Roman" w:cs="Times New Roman"/>
          <w:b w:val="1"/>
          <w:bCs w:val="1"/>
          <w:sz w:val="24"/>
          <w:szCs w:val="24"/>
          <w:highlight w:val="green"/>
        </w:rPr>
        <w:t>1st LEVEL</w:t>
      </w:r>
    </w:p>
    <w:p w:rsidR="00204739" w:rsidP="10880889" w:rsidRDefault="00204739" w14:paraId="177C1B9E" w14:textId="2244EC5E">
      <w:pPr>
        <w:pStyle w:val="Normal"/>
        <w:ind w:left="720"/>
        <w:rPr>
          <w:rFonts w:ascii="Arial" w:hAnsi="Arial" w:eastAsia="Arial" w:cs="Arial"/>
          <w:b w:val="0"/>
          <w:bCs w:val="0"/>
          <w:i w:val="0"/>
          <w:iCs w:val="0"/>
          <w:strike w:val="0"/>
          <w:dstrike w:val="0"/>
          <w:noProof w:val="0"/>
          <w:color w:val="000000" w:themeColor="text1" w:themeTint="FF" w:themeShade="FF"/>
          <w:sz w:val="22"/>
          <w:szCs w:val="22"/>
          <w:u w:val="none"/>
          <w:lang w:val="es-419"/>
        </w:rPr>
      </w:pPr>
      <w:r w:rsidRPr="10880889" w:rsidR="4DF2138C">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[transforma* OR </w:t>
      </w:r>
      <w:r w:rsidRPr="10880889" w:rsidR="4DF2138C">
        <w:rPr>
          <w:rFonts w:ascii="Arial" w:hAnsi="Arial" w:eastAsia="Arial" w:cs="Arial"/>
          <w:b w:val="0"/>
          <w:bCs w:val="0"/>
          <w:i w:val="0"/>
          <w:iCs w:val="0"/>
          <w:strike w:val="0"/>
          <w:dstrike w:val="0"/>
          <w:noProof w:val="0"/>
          <w:color w:val="000000" w:themeColor="text1" w:themeTint="FF" w:themeShade="FF"/>
          <w:sz w:val="22"/>
          <w:szCs w:val="22"/>
          <w:u w:val="none"/>
          <w:lang w:val="es-419"/>
        </w:rPr>
        <w:t>transition</w:t>
      </w:r>
      <w:r w:rsidRPr="10880889" w:rsidR="4DF2138C">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{(shift OR </w:t>
      </w:r>
      <w:r w:rsidRPr="10880889" w:rsidR="4DF2138C">
        <w:rPr>
          <w:rFonts w:ascii="Arial" w:hAnsi="Arial" w:eastAsia="Arial" w:cs="Arial"/>
          <w:b w:val="0"/>
          <w:bCs w:val="0"/>
          <w:i w:val="0"/>
          <w:iCs w:val="0"/>
          <w:strike w:val="0"/>
          <w:dstrike w:val="0"/>
          <w:noProof w:val="0"/>
          <w:color w:val="000000" w:themeColor="text1" w:themeTint="FF" w:themeShade="FF"/>
          <w:sz w:val="22"/>
          <w:szCs w:val="22"/>
          <w:u w:val="none"/>
          <w:lang w:val="es-419"/>
        </w:rPr>
        <w:t>change</w:t>
      </w:r>
      <w:r w:rsidRPr="10880889" w:rsidR="4DF2138C">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AND (fundamental OR </w:t>
      </w:r>
      <w:r w:rsidRPr="10880889" w:rsidR="4DF2138C">
        <w:rPr>
          <w:rFonts w:ascii="Arial" w:hAnsi="Arial" w:eastAsia="Arial" w:cs="Arial"/>
          <w:b w:val="0"/>
          <w:bCs w:val="0"/>
          <w:i w:val="0"/>
          <w:iCs w:val="0"/>
          <w:strike w:val="0"/>
          <w:dstrike w:val="0"/>
          <w:noProof w:val="0"/>
          <w:color w:val="000000" w:themeColor="text1" w:themeTint="FF" w:themeShade="FF"/>
          <w:sz w:val="22"/>
          <w:szCs w:val="22"/>
          <w:u w:val="none"/>
          <w:lang w:val="es-419"/>
        </w:rPr>
        <w:t>deep</w:t>
      </w:r>
      <w:r w:rsidRPr="10880889" w:rsidR="4DF2138C">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radical)}] AND </w:t>
      </w:r>
      <w:commentRangeStart w:id="950517399"/>
      <w:commentRangeStart w:id="330137636"/>
      <w:commentRangeStart w:id="548662878"/>
      <w:commentRangeStart w:id="23435916"/>
      <w:r w:rsidRPr="10880889" w:rsidR="2244397D">
        <w:rPr>
          <w:rFonts w:ascii="Arial" w:hAnsi="Arial" w:eastAsia="Arial" w:cs="Arial"/>
          <w:b w:val="0"/>
          <w:bCs w:val="0"/>
          <w:i w:val="0"/>
          <w:iCs w:val="0"/>
          <w:strike w:val="0"/>
          <w:dstrike w:val="0"/>
          <w:noProof w:val="0"/>
          <w:color w:val="000000" w:themeColor="text1" w:themeTint="FF" w:themeShade="FF"/>
          <w:sz w:val="22"/>
          <w:szCs w:val="22"/>
          <w:u w:val="none"/>
          <w:lang w:val="es-419"/>
        </w:rPr>
        <w:t>[</w:t>
      </w:r>
      <w:r w:rsidRPr="10880889" w:rsidR="2244397D">
        <w:rPr>
          <w:rFonts w:ascii="Arial" w:hAnsi="Arial" w:eastAsia="Arial" w:cs="Arial"/>
          <w:b w:val="0"/>
          <w:bCs w:val="0"/>
          <w:i w:val="0"/>
          <w:iCs w:val="0"/>
          <w:strike w:val="0"/>
          <w:dstrike w:val="0"/>
          <w:noProof w:val="0"/>
          <w:color w:val="000000" w:themeColor="text1" w:themeTint="FF" w:themeShade="FF"/>
          <w:sz w:val="22"/>
          <w:szCs w:val="22"/>
          <w:u w:val="none"/>
          <w:lang w:val="es-419"/>
        </w:rPr>
        <w:t>soci</w:t>
      </w:r>
      <w:r w:rsidRPr="10880889" w:rsidR="2244397D">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10880889" w:rsidR="2244397D">
        <w:rPr>
          <w:rFonts w:ascii="Arial" w:hAnsi="Arial" w:eastAsia="Arial" w:cs="Arial"/>
          <w:b w:val="0"/>
          <w:bCs w:val="0"/>
          <w:i w:val="0"/>
          <w:iCs w:val="0"/>
          <w:strike w:val="0"/>
          <w:dstrike w:val="0"/>
          <w:noProof w:val="0"/>
          <w:color w:val="000000" w:themeColor="text1" w:themeTint="FF" w:themeShade="FF"/>
          <w:sz w:val="22"/>
          <w:szCs w:val="22"/>
          <w:u w:val="none"/>
          <w:lang w:val="es-419"/>
        </w:rPr>
        <w:t>politic</w:t>
      </w:r>
      <w:r w:rsidRPr="10880889" w:rsidR="2244397D">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10880889" w:rsidR="2244397D">
        <w:rPr>
          <w:rFonts w:ascii="Arial" w:hAnsi="Arial" w:eastAsia="Arial" w:cs="Arial"/>
          <w:b w:val="0"/>
          <w:bCs w:val="0"/>
          <w:i w:val="0"/>
          <w:iCs w:val="0"/>
          <w:strike w:val="0"/>
          <w:dstrike w:val="0"/>
          <w:noProof w:val="0"/>
          <w:color w:val="000000" w:themeColor="text1" w:themeTint="FF" w:themeShade="FF"/>
          <w:sz w:val="22"/>
          <w:szCs w:val="22"/>
          <w:u w:val="none"/>
          <w:lang w:val="es-419"/>
        </w:rPr>
        <w:t>govern</w:t>
      </w:r>
      <w:r w:rsidRPr="10880889" w:rsidR="2244397D">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10880889" w:rsidR="2244397D">
        <w:rPr>
          <w:rFonts w:ascii="Arial" w:hAnsi="Arial" w:eastAsia="Arial" w:cs="Arial"/>
          <w:b w:val="0"/>
          <w:bCs w:val="0"/>
          <w:i w:val="0"/>
          <w:iCs w:val="0"/>
          <w:strike w:val="0"/>
          <w:dstrike w:val="0"/>
          <w:noProof w:val="0"/>
          <w:color w:val="000000" w:themeColor="text1" w:themeTint="FF" w:themeShade="FF"/>
          <w:sz w:val="22"/>
          <w:szCs w:val="22"/>
          <w:u w:val="none"/>
          <w:lang w:val="es-419"/>
        </w:rPr>
        <w:t>economic</w:t>
      </w:r>
      <w:r w:rsidRPr="10880889" w:rsidR="2244397D">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cultural OR </w:t>
      </w:r>
      <w:r w:rsidRPr="10880889" w:rsidR="2244397D">
        <w:rPr>
          <w:rFonts w:ascii="Arial" w:hAnsi="Arial" w:eastAsia="Arial" w:cs="Arial"/>
          <w:b w:val="0"/>
          <w:bCs w:val="0"/>
          <w:i w:val="0"/>
          <w:iCs w:val="0"/>
          <w:strike w:val="0"/>
          <w:dstrike w:val="0"/>
          <w:noProof w:val="0"/>
          <w:color w:val="000000" w:themeColor="text1" w:themeTint="FF" w:themeShade="FF"/>
          <w:sz w:val="22"/>
          <w:szCs w:val="22"/>
          <w:u w:val="none"/>
          <w:lang w:val="es-419"/>
        </w:rPr>
        <w:t>system</w:t>
      </w:r>
      <w:r w:rsidRPr="10880889" w:rsidR="2244397D">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10880889" w:rsidR="2244397D">
        <w:rPr>
          <w:rFonts w:ascii="Arial" w:hAnsi="Arial" w:eastAsia="Arial" w:cs="Arial"/>
          <w:b w:val="0"/>
          <w:bCs w:val="0"/>
          <w:i w:val="0"/>
          <w:iCs w:val="0"/>
          <w:strike w:val="0"/>
          <w:dstrike w:val="0"/>
          <w:noProof w:val="0"/>
          <w:color w:val="000000" w:themeColor="text1" w:themeTint="FF" w:themeShade="FF"/>
          <w:sz w:val="22"/>
          <w:szCs w:val="22"/>
          <w:u w:val="none"/>
          <w:lang w:val="es-419"/>
        </w:rPr>
        <w:t>technolog</w:t>
      </w:r>
      <w:r w:rsidRPr="10880889" w:rsidR="2244397D">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10880889" w:rsidR="2244397D">
        <w:rPr>
          <w:rFonts w:ascii="Arial" w:hAnsi="Arial" w:eastAsia="Arial" w:cs="Arial"/>
          <w:b w:val="0"/>
          <w:bCs w:val="0"/>
          <w:i w:val="0"/>
          <w:iCs w:val="0"/>
          <w:strike w:val="0"/>
          <w:dstrike w:val="0"/>
          <w:noProof w:val="0"/>
          <w:color w:val="000000" w:themeColor="text1" w:themeTint="FF" w:themeShade="FF"/>
          <w:sz w:val="22"/>
          <w:szCs w:val="22"/>
          <w:u w:val="none"/>
          <w:lang w:val="es-419"/>
        </w:rPr>
        <w:t>inner</w:t>
      </w:r>
      <w:r w:rsidRPr="10880889" w:rsidR="2244397D">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personal] </w:t>
      </w:r>
      <w:commentRangeEnd w:id="950517399"/>
      <w:r>
        <w:rPr>
          <w:rStyle w:val="CommentReference"/>
        </w:rPr>
        <w:commentReference w:id="950517399"/>
      </w:r>
      <w:commentRangeEnd w:id="330137636"/>
      <w:r>
        <w:rPr>
          <w:rStyle w:val="CommentReference"/>
        </w:rPr>
        <w:commentReference w:id="330137636"/>
      </w:r>
      <w:commentRangeEnd w:id="548662878"/>
      <w:r>
        <w:rPr>
          <w:rStyle w:val="CommentReference"/>
        </w:rPr>
        <w:commentReference w:id="548662878"/>
      </w:r>
      <w:commentRangeEnd w:id="23435916"/>
      <w:r>
        <w:rPr>
          <w:rStyle w:val="CommentReference"/>
        </w:rPr>
        <w:commentReference w:id="23435916"/>
      </w:r>
    </w:p>
    <w:p w:rsidR="629C762A" w:rsidP="629C762A" w:rsidRDefault="629C762A" w14:paraId="0B5A7FF7" w14:textId="6D0FF930">
      <w:pPr>
        <w:pStyle w:val="Normal"/>
        <w:ind w:left="720"/>
        <w:rPr>
          <w:rFonts w:ascii="Times New Roman" w:hAnsi="Times New Roman" w:eastAsia="Times New Roman" w:cs="Times New Roman"/>
          <w:b w:val="1"/>
          <w:bCs w:val="1"/>
          <w:sz w:val="24"/>
          <w:szCs w:val="24"/>
        </w:rPr>
      </w:pPr>
    </w:p>
    <w:p w:rsidR="00204739" w:rsidP="1A60E297" w:rsidRDefault="00484B97" w14:paraId="0F3C2F6E" w14:textId="77777777">
      <w:pPr>
        <w:ind w:left="720"/>
        <w:rPr>
          <w:rFonts w:ascii="Times New Roman" w:hAnsi="Times New Roman" w:eastAsia="Times New Roman" w:cs="Times New Roman"/>
          <w:b w:val="1"/>
          <w:bCs w:val="1"/>
          <w:sz w:val="24"/>
          <w:szCs w:val="24"/>
        </w:rPr>
      </w:pPr>
      <w:commentRangeStart w:id="2"/>
      <w:commentRangeStart w:id="1219753618"/>
      <w:commentRangeStart w:id="1911741228"/>
      <w:r w:rsidRPr="1A60E297" w:rsidR="00484B97">
        <w:rPr>
          <w:rFonts w:ascii="Times New Roman" w:hAnsi="Times New Roman" w:eastAsia="Times New Roman" w:cs="Times New Roman"/>
          <w:b w:val="1"/>
          <w:bCs w:val="1"/>
          <w:sz w:val="24"/>
          <w:szCs w:val="24"/>
        </w:rPr>
        <w:t>[</w:t>
      </w:r>
      <w:r w:rsidRPr="1A60E297" w:rsidR="00484B97">
        <w:rPr>
          <w:rFonts w:ascii="Times New Roman" w:hAnsi="Times New Roman" w:eastAsia="Times New Roman" w:cs="Times New Roman"/>
          <w:b w:val="1"/>
          <w:bCs w:val="1"/>
          <w:sz w:val="24"/>
          <w:szCs w:val="24"/>
        </w:rPr>
        <w:t>About</w:t>
      </w:r>
      <w:r w:rsidRPr="1A60E297" w:rsidR="00484B97">
        <w:rPr>
          <w:rFonts w:ascii="Times New Roman" w:hAnsi="Times New Roman" w:eastAsia="Times New Roman" w:cs="Times New Roman"/>
          <w:b w:val="1"/>
          <w:bCs w:val="1"/>
          <w:sz w:val="24"/>
          <w:szCs w:val="24"/>
        </w:rPr>
        <w:t xml:space="preserve"> Transformative </w:t>
      </w:r>
      <w:r w:rsidRPr="1A60E297" w:rsidR="00484B97">
        <w:rPr>
          <w:rFonts w:ascii="Times New Roman" w:hAnsi="Times New Roman" w:eastAsia="Times New Roman" w:cs="Times New Roman"/>
          <w:b w:val="1"/>
          <w:bCs w:val="1"/>
          <w:sz w:val="24"/>
          <w:szCs w:val="24"/>
        </w:rPr>
        <w:t>change</w:t>
      </w:r>
      <w:r w:rsidRPr="1A60E297" w:rsidR="00484B97">
        <w:rPr>
          <w:rFonts w:ascii="Times New Roman" w:hAnsi="Times New Roman" w:eastAsia="Times New Roman" w:cs="Times New Roman"/>
          <w:b w:val="1"/>
          <w:bCs w:val="1"/>
          <w:sz w:val="24"/>
          <w:szCs w:val="24"/>
        </w:rPr>
        <w:t xml:space="preserve">] Transformative </w:t>
      </w:r>
      <w:r w:rsidRPr="1A60E297" w:rsidR="00484B97">
        <w:rPr>
          <w:rFonts w:ascii="Times New Roman" w:hAnsi="Times New Roman" w:eastAsia="Times New Roman" w:cs="Times New Roman"/>
          <w:b w:val="1"/>
          <w:bCs w:val="1"/>
          <w:sz w:val="24"/>
          <w:szCs w:val="24"/>
        </w:rPr>
        <w:t>change</w:t>
      </w:r>
      <w:r w:rsidRPr="1A60E297" w:rsidR="00484B97">
        <w:rPr>
          <w:rFonts w:ascii="Times New Roman" w:hAnsi="Times New Roman" w:eastAsia="Times New Roman" w:cs="Times New Roman"/>
          <w:b w:val="1"/>
          <w:bCs w:val="1"/>
          <w:sz w:val="24"/>
          <w:szCs w:val="24"/>
        </w:rPr>
        <w:t xml:space="preserve"> </w:t>
      </w:r>
      <w:r w:rsidRPr="1A60E297" w:rsidR="00484B97">
        <w:rPr>
          <w:rFonts w:ascii="Times New Roman" w:hAnsi="Times New Roman" w:eastAsia="Times New Roman" w:cs="Times New Roman"/>
          <w:b w:val="1"/>
          <w:bCs w:val="1"/>
          <w:sz w:val="24"/>
          <w:szCs w:val="24"/>
        </w:rPr>
        <w:t>synonyms</w:t>
      </w:r>
      <w:commentRangeEnd w:id="2"/>
      <w:r>
        <w:rPr>
          <w:rStyle w:val="CommentReference"/>
        </w:rPr>
        <w:commentReference w:id="2"/>
      </w:r>
      <w:commentRangeEnd w:id="1219753618"/>
      <w:r>
        <w:rPr>
          <w:rStyle w:val="CommentReference"/>
        </w:rPr>
        <w:commentReference w:id="1219753618"/>
      </w:r>
      <w:commentRangeEnd w:id="1911741228"/>
      <w:r>
        <w:rPr>
          <w:rStyle w:val="CommentReference"/>
        </w:rPr>
        <w:commentReference w:id="1911741228"/>
      </w:r>
    </w:p>
    <w:p w:rsidR="00204739" w:rsidP="1A60E297" w:rsidRDefault="00484B97" w14:paraId="12F436D3" w14:textId="77777777">
      <w:pPr>
        <w:ind w:left="720"/>
        <w:rPr>
          <w:rFonts w:ascii="Times New Roman" w:hAnsi="Times New Roman" w:eastAsia="Times New Roman" w:cs="Times New Roman"/>
          <w:i w:val="1"/>
          <w:iCs w:val="1"/>
          <w:sz w:val="24"/>
          <w:szCs w:val="24"/>
        </w:rPr>
      </w:pPr>
      <w:r w:rsidRPr="1A60E297" w:rsidR="00484B97">
        <w:rPr>
          <w:rFonts w:ascii="Times New Roman" w:hAnsi="Times New Roman" w:eastAsia="Times New Roman" w:cs="Times New Roman"/>
          <w:i w:val="1"/>
          <w:iCs w:val="1"/>
          <w:sz w:val="24"/>
          <w:szCs w:val="24"/>
        </w:rPr>
        <w:t xml:space="preserve">("transformative </w:t>
      </w:r>
      <w:r w:rsidRPr="1A60E297" w:rsidR="00484B97">
        <w:rPr>
          <w:rFonts w:ascii="Times New Roman" w:hAnsi="Times New Roman" w:eastAsia="Times New Roman" w:cs="Times New Roman"/>
          <w:i w:val="1"/>
          <w:iCs w:val="1"/>
          <w:sz w:val="24"/>
          <w:szCs w:val="24"/>
        </w:rPr>
        <w:t>change</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deliberate</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transformation</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"transformative </w:t>
      </w:r>
      <w:r w:rsidRPr="1A60E297" w:rsidR="00484B97">
        <w:rPr>
          <w:rFonts w:ascii="Times New Roman" w:hAnsi="Times New Roman" w:eastAsia="Times New Roman" w:cs="Times New Roman"/>
          <w:i w:val="1"/>
          <w:iCs w:val="1"/>
          <w:sz w:val="24"/>
          <w:szCs w:val="24"/>
        </w:rPr>
        <w:t>turn</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transition</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“social-</w:t>
      </w:r>
      <w:r w:rsidRPr="1A60E297" w:rsidR="00484B97">
        <w:rPr>
          <w:rFonts w:ascii="Times New Roman" w:hAnsi="Times New Roman" w:eastAsia="Times New Roman" w:cs="Times New Roman"/>
          <w:i w:val="1"/>
          <w:iCs w:val="1"/>
          <w:sz w:val="24"/>
          <w:szCs w:val="24"/>
        </w:rPr>
        <w:t>ecological</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change</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deep</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change</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“fundamental </w:t>
      </w:r>
      <w:r w:rsidRPr="1A60E297" w:rsidR="00484B97">
        <w:rPr>
          <w:rFonts w:ascii="Times New Roman" w:hAnsi="Times New Roman" w:eastAsia="Times New Roman" w:cs="Times New Roman"/>
          <w:i w:val="1"/>
          <w:iCs w:val="1"/>
          <w:sz w:val="24"/>
          <w:szCs w:val="24"/>
        </w:rPr>
        <w:t>alteration</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profound</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change</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profound</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transformation</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“radical </w:t>
      </w:r>
      <w:r w:rsidRPr="1A60E297" w:rsidR="00484B97">
        <w:rPr>
          <w:rFonts w:ascii="Times New Roman" w:hAnsi="Times New Roman" w:eastAsia="Times New Roman" w:cs="Times New Roman"/>
          <w:i w:val="1"/>
          <w:iCs w:val="1"/>
          <w:sz w:val="24"/>
          <w:szCs w:val="24"/>
        </w:rPr>
        <w:t>transformation</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transformational</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change</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“complete </w:t>
      </w:r>
      <w:r w:rsidRPr="1A60E297" w:rsidR="00484B97">
        <w:rPr>
          <w:rFonts w:ascii="Times New Roman" w:hAnsi="Times New Roman" w:eastAsia="Times New Roman" w:cs="Times New Roman"/>
          <w:i w:val="1"/>
          <w:iCs w:val="1"/>
          <w:sz w:val="24"/>
          <w:szCs w:val="24"/>
        </w:rPr>
        <w:t>change</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“complete </w:t>
      </w:r>
      <w:r w:rsidRPr="1A60E297" w:rsidR="00484B97">
        <w:rPr>
          <w:rFonts w:ascii="Times New Roman" w:hAnsi="Times New Roman" w:eastAsia="Times New Roman" w:cs="Times New Roman"/>
          <w:i w:val="1"/>
          <w:iCs w:val="1"/>
          <w:sz w:val="24"/>
          <w:szCs w:val="24"/>
        </w:rPr>
        <w:t>transformation</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drastic</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change</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in-depth</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transformation</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progressive</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change</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“radical </w:t>
      </w:r>
      <w:r w:rsidRPr="1A60E297" w:rsidR="00484B97">
        <w:rPr>
          <w:rFonts w:ascii="Times New Roman" w:hAnsi="Times New Roman" w:eastAsia="Times New Roman" w:cs="Times New Roman"/>
          <w:i w:val="1"/>
          <w:iCs w:val="1"/>
          <w:sz w:val="24"/>
          <w:szCs w:val="24"/>
        </w:rPr>
        <w:t>alteration</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“radical </w:t>
      </w:r>
      <w:r w:rsidRPr="1A60E297" w:rsidR="00484B97">
        <w:rPr>
          <w:rFonts w:ascii="Times New Roman" w:hAnsi="Times New Roman" w:eastAsia="Times New Roman" w:cs="Times New Roman"/>
          <w:i w:val="1"/>
          <w:iCs w:val="1"/>
          <w:sz w:val="24"/>
          <w:szCs w:val="24"/>
        </w:rPr>
        <w:t>change</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revolutionary</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change</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significant</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modification</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rPr>
        <w:t>or</w:t>
      </w:r>
      <w:r w:rsidRPr="1A60E297" w:rsidR="00484B97">
        <w:rPr>
          <w:rFonts w:ascii="Times New Roman" w:hAnsi="Times New Roman" w:eastAsia="Times New Roman" w:cs="Times New Roman"/>
          <w:i w:val="1"/>
          <w:iCs w:val="1"/>
          <w:sz w:val="24"/>
          <w:szCs w:val="24"/>
        </w:rPr>
        <w:t xml:space="preserve"> “to</w:t>
      </w:r>
      <w:r w:rsidRPr="1A60E297" w:rsidR="00484B97">
        <w:rPr>
          <w:rFonts w:ascii="Times New Roman" w:hAnsi="Times New Roman" w:eastAsia="Times New Roman" w:cs="Times New Roman"/>
          <w:i w:val="1"/>
          <w:iCs w:val="1"/>
          <w:sz w:val="24"/>
          <w:szCs w:val="24"/>
        </w:rPr>
        <w:t xml:space="preserve">tal </w:t>
      </w:r>
      <w:r w:rsidRPr="1A60E297" w:rsidR="00484B97">
        <w:rPr>
          <w:rFonts w:ascii="Times New Roman" w:hAnsi="Times New Roman" w:eastAsia="Times New Roman" w:cs="Times New Roman"/>
          <w:i w:val="1"/>
          <w:iCs w:val="1"/>
          <w:sz w:val="24"/>
          <w:szCs w:val="24"/>
        </w:rPr>
        <w:t>transformation</w:t>
      </w:r>
      <w:r w:rsidRPr="1A60E297" w:rsidR="00484B97">
        <w:rPr>
          <w:rFonts w:ascii="Times New Roman" w:hAnsi="Times New Roman" w:eastAsia="Times New Roman" w:cs="Times New Roman"/>
          <w:i w:val="1"/>
          <w:iCs w:val="1"/>
          <w:sz w:val="24"/>
          <w:szCs w:val="24"/>
        </w:rPr>
        <w:t xml:space="preserve">” </w:t>
      </w:r>
      <w:r w:rsidRPr="1A60E297" w:rsidR="00484B97">
        <w:rPr>
          <w:rFonts w:ascii="Times New Roman" w:hAnsi="Times New Roman" w:eastAsia="Times New Roman" w:cs="Times New Roman"/>
          <w:i w:val="1"/>
          <w:iCs w:val="1"/>
          <w:sz w:val="24"/>
          <w:szCs w:val="24"/>
          <w:highlight w:val="white"/>
        </w:rPr>
        <w:t>or</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transition</w:t>
      </w:r>
      <w:r w:rsidRPr="1A60E297" w:rsidR="00484B97">
        <w:rPr>
          <w:rFonts w:ascii="Times New Roman" w:hAnsi="Times New Roman" w:eastAsia="Times New Roman" w:cs="Times New Roman"/>
          <w:i w:val="1"/>
          <w:iCs w:val="1"/>
          <w:sz w:val="24"/>
          <w:szCs w:val="24"/>
          <w:highlight w:val="white"/>
        </w:rPr>
        <w:t>”</w:t>
      </w:r>
      <w:commentRangeStart w:id="342134498"/>
      <w:commentRangeStart w:id="1684668627"/>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or</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pathway</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or</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power</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or</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agency</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or</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scal</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or</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lever</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or</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context</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or</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process</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or</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regime</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or</w:t>
      </w:r>
      <w:r w:rsidRPr="1A60E297" w:rsidR="00484B97">
        <w:rPr>
          <w:rFonts w:ascii="Times New Roman" w:hAnsi="Times New Roman" w:eastAsia="Times New Roman" w:cs="Times New Roman"/>
          <w:i w:val="1"/>
          <w:iCs w:val="1"/>
          <w:sz w:val="24"/>
          <w:szCs w:val="24"/>
          <w:highlight w:val="white"/>
        </w:rPr>
        <w:t xml:space="preserve"> “shift” </w:t>
      </w:r>
      <w:r w:rsidRPr="1A60E297" w:rsidR="00484B97">
        <w:rPr>
          <w:rFonts w:ascii="Times New Roman" w:hAnsi="Times New Roman" w:eastAsia="Times New Roman" w:cs="Times New Roman"/>
          <w:i w:val="1"/>
          <w:iCs w:val="1"/>
          <w:sz w:val="24"/>
          <w:szCs w:val="24"/>
          <w:highlight w:val="white"/>
        </w:rPr>
        <w:t>or</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views</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or</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value</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or</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structure</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or</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institution</w:t>
      </w:r>
      <w:r w:rsidRPr="1A60E297" w:rsidR="00484B97">
        <w:rPr>
          <w:rFonts w:ascii="Times New Roman" w:hAnsi="Times New Roman" w:eastAsia="Times New Roman" w:cs="Times New Roman"/>
          <w:i w:val="1"/>
          <w:iCs w:val="1"/>
          <w:sz w:val="24"/>
          <w:szCs w:val="24"/>
          <w:highlight w:val="white"/>
        </w:rPr>
        <w:t>*”</w:t>
      </w:r>
      <w:r w:rsidRPr="1A60E297" w:rsidR="00484B97">
        <w:rPr>
          <w:rFonts w:ascii="Times New Roman" w:hAnsi="Times New Roman" w:eastAsia="Times New Roman" w:cs="Times New Roman"/>
          <w:i w:val="1"/>
          <w:iCs w:val="1"/>
          <w:sz w:val="24"/>
          <w:szCs w:val="24"/>
          <w:highlight w:val="white"/>
        </w:rPr>
        <w:t>or</w:t>
      </w:r>
      <w:r w:rsidRPr="1A60E297" w:rsidR="00484B97">
        <w:rPr>
          <w:rFonts w:ascii="Times New Roman" w:hAnsi="Times New Roman" w:eastAsia="Times New Roman" w:cs="Times New Roman"/>
          <w:i w:val="1"/>
          <w:iCs w:val="1"/>
          <w:sz w:val="24"/>
          <w:szCs w:val="24"/>
          <w:highlight w:val="white"/>
        </w:rPr>
        <w:t xml:space="preserve"> “</w:t>
      </w:r>
      <w:r w:rsidRPr="1A60E297" w:rsidR="00484B97">
        <w:rPr>
          <w:rFonts w:ascii="Times New Roman" w:hAnsi="Times New Roman" w:eastAsia="Times New Roman" w:cs="Times New Roman"/>
          <w:i w:val="1"/>
          <w:iCs w:val="1"/>
          <w:sz w:val="24"/>
          <w:szCs w:val="24"/>
          <w:highlight w:val="white"/>
        </w:rPr>
        <w:t>deliberate</w:t>
      </w:r>
      <w:r w:rsidRPr="1A60E297" w:rsidR="00484B97">
        <w:rPr>
          <w:rFonts w:ascii="Times New Roman" w:hAnsi="Times New Roman" w:eastAsia="Times New Roman" w:cs="Times New Roman"/>
          <w:i w:val="1"/>
          <w:iCs w:val="1"/>
          <w:sz w:val="24"/>
          <w:szCs w:val="24"/>
          <w:highlight w:val="white"/>
        </w:rPr>
        <w:t>” OR “</w:t>
      </w:r>
      <w:r w:rsidRPr="1A60E297" w:rsidR="00484B97">
        <w:rPr>
          <w:rFonts w:ascii="Times New Roman" w:hAnsi="Times New Roman" w:eastAsia="Times New Roman" w:cs="Times New Roman"/>
          <w:i w:val="1"/>
          <w:iCs w:val="1"/>
          <w:sz w:val="24"/>
          <w:szCs w:val="24"/>
          <w:highlight w:val="white"/>
        </w:rPr>
        <w:t>st</w:t>
      </w:r>
      <w:r w:rsidRPr="1A60E297" w:rsidR="00484B97">
        <w:rPr>
          <w:rFonts w:ascii="Times New Roman" w:hAnsi="Times New Roman" w:eastAsia="Times New Roman" w:cs="Times New Roman"/>
          <w:i w:val="1"/>
          <w:iCs w:val="1"/>
          <w:sz w:val="24"/>
          <w:szCs w:val="24"/>
        </w:rPr>
        <w:t>ructural</w:t>
      </w:r>
      <w:r w:rsidRPr="1A60E297" w:rsidR="00484B97">
        <w:rPr>
          <w:rFonts w:ascii="Times New Roman" w:hAnsi="Times New Roman" w:eastAsia="Times New Roman" w:cs="Times New Roman"/>
          <w:i w:val="1"/>
          <w:iCs w:val="1"/>
          <w:sz w:val="24"/>
          <w:szCs w:val="24"/>
        </w:rPr>
        <w:t>” OR “fundamental” OR “</w:t>
      </w:r>
      <w:r w:rsidRPr="1A60E297" w:rsidR="00484B97">
        <w:rPr>
          <w:rFonts w:ascii="Times New Roman" w:hAnsi="Times New Roman" w:eastAsia="Times New Roman" w:cs="Times New Roman"/>
          <w:i w:val="1"/>
          <w:iCs w:val="1"/>
          <w:sz w:val="24"/>
          <w:szCs w:val="24"/>
        </w:rPr>
        <w:t>system</w:t>
      </w:r>
      <w:r w:rsidRPr="1A60E297" w:rsidR="00484B97">
        <w:rPr>
          <w:rFonts w:ascii="Times New Roman" w:hAnsi="Times New Roman" w:eastAsia="Times New Roman" w:cs="Times New Roman"/>
          <w:i w:val="1"/>
          <w:iCs w:val="1"/>
          <w:sz w:val="24"/>
          <w:szCs w:val="24"/>
        </w:rPr>
        <w:t>*” OR “</w:t>
      </w:r>
      <w:r w:rsidRPr="1A60E297" w:rsidR="00484B97">
        <w:rPr>
          <w:rFonts w:ascii="Times New Roman" w:hAnsi="Times New Roman" w:eastAsia="Times New Roman" w:cs="Times New Roman"/>
          <w:i w:val="1"/>
          <w:iCs w:val="1"/>
          <w:sz w:val="24"/>
          <w:szCs w:val="24"/>
        </w:rPr>
        <w:t>deep</w:t>
      </w:r>
      <w:r w:rsidRPr="1A60E297" w:rsidR="00484B97">
        <w:rPr>
          <w:rFonts w:ascii="Times New Roman" w:hAnsi="Times New Roman" w:eastAsia="Times New Roman" w:cs="Times New Roman"/>
          <w:i w:val="1"/>
          <w:iCs w:val="1"/>
          <w:sz w:val="24"/>
          <w:szCs w:val="24"/>
        </w:rPr>
        <w:t>” OR “radical” OR “</w:t>
      </w:r>
      <w:r w:rsidRPr="1A60E297" w:rsidR="00484B97">
        <w:rPr>
          <w:rFonts w:ascii="Times New Roman" w:hAnsi="Times New Roman" w:eastAsia="Times New Roman" w:cs="Times New Roman"/>
          <w:i w:val="1"/>
          <w:iCs w:val="1"/>
          <w:sz w:val="24"/>
          <w:szCs w:val="24"/>
        </w:rPr>
        <w:t>profound</w:t>
      </w:r>
      <w:r w:rsidRPr="1A60E297" w:rsidR="00484B97">
        <w:rPr>
          <w:rFonts w:ascii="Times New Roman" w:hAnsi="Times New Roman" w:eastAsia="Times New Roman" w:cs="Times New Roman"/>
          <w:i w:val="1"/>
          <w:iCs w:val="1"/>
          <w:sz w:val="24"/>
          <w:szCs w:val="24"/>
        </w:rPr>
        <w:t>” OR “</w:t>
      </w:r>
      <w:r w:rsidRPr="1A60E297" w:rsidR="00484B97">
        <w:rPr>
          <w:rFonts w:ascii="Times New Roman" w:hAnsi="Times New Roman" w:eastAsia="Times New Roman" w:cs="Times New Roman"/>
          <w:i w:val="1"/>
          <w:iCs w:val="1"/>
          <w:sz w:val="24"/>
          <w:szCs w:val="24"/>
        </w:rPr>
        <w:t>drastic</w:t>
      </w:r>
      <w:r w:rsidRPr="1A60E297" w:rsidR="00484B97">
        <w:rPr>
          <w:rFonts w:ascii="Times New Roman" w:hAnsi="Times New Roman" w:eastAsia="Times New Roman" w:cs="Times New Roman"/>
          <w:i w:val="1"/>
          <w:iCs w:val="1"/>
          <w:sz w:val="24"/>
          <w:szCs w:val="24"/>
        </w:rPr>
        <w:t>” OR “</w:t>
      </w:r>
      <w:r w:rsidRPr="1A60E297" w:rsidR="00484B97">
        <w:rPr>
          <w:rFonts w:ascii="Times New Roman" w:hAnsi="Times New Roman" w:eastAsia="Times New Roman" w:cs="Times New Roman"/>
          <w:i w:val="1"/>
          <w:iCs w:val="1"/>
          <w:sz w:val="24"/>
          <w:szCs w:val="24"/>
        </w:rPr>
        <w:t>widespread</w:t>
      </w:r>
      <w:r w:rsidRPr="1A60E297" w:rsidR="00484B97">
        <w:rPr>
          <w:rFonts w:ascii="Times New Roman" w:hAnsi="Times New Roman" w:eastAsia="Times New Roman" w:cs="Times New Roman"/>
          <w:i w:val="1"/>
          <w:iCs w:val="1"/>
          <w:sz w:val="24"/>
          <w:szCs w:val="24"/>
        </w:rPr>
        <w:t>” OR “</w:t>
      </w:r>
      <w:r w:rsidRPr="1A60E297" w:rsidR="00484B97">
        <w:rPr>
          <w:rFonts w:ascii="Times New Roman" w:hAnsi="Times New Roman" w:eastAsia="Times New Roman" w:cs="Times New Roman"/>
          <w:i w:val="1"/>
          <w:iCs w:val="1"/>
          <w:sz w:val="24"/>
          <w:szCs w:val="24"/>
        </w:rPr>
        <w:t>politic</w:t>
      </w:r>
      <w:r w:rsidRPr="1A60E297" w:rsidR="00484B97">
        <w:rPr>
          <w:rFonts w:ascii="Times New Roman" w:hAnsi="Times New Roman" w:eastAsia="Times New Roman" w:cs="Times New Roman"/>
          <w:i w:val="1"/>
          <w:iCs w:val="1"/>
          <w:sz w:val="24"/>
          <w:szCs w:val="24"/>
        </w:rPr>
        <w:t>*” OR “</w:t>
      </w:r>
      <w:r w:rsidRPr="1A60E297" w:rsidR="00484B97">
        <w:rPr>
          <w:rFonts w:ascii="Times New Roman" w:hAnsi="Times New Roman" w:eastAsia="Times New Roman" w:cs="Times New Roman"/>
          <w:i w:val="1"/>
          <w:iCs w:val="1"/>
          <w:sz w:val="24"/>
          <w:szCs w:val="24"/>
        </w:rPr>
        <w:t>economic</w:t>
      </w:r>
      <w:r w:rsidRPr="1A60E297" w:rsidR="00484B97">
        <w:rPr>
          <w:rFonts w:ascii="Times New Roman" w:hAnsi="Times New Roman" w:eastAsia="Times New Roman" w:cs="Times New Roman"/>
          <w:i w:val="1"/>
          <w:iCs w:val="1"/>
          <w:sz w:val="24"/>
          <w:szCs w:val="24"/>
        </w:rPr>
        <w:t>*” OR “</w:t>
      </w:r>
      <w:r w:rsidRPr="1A60E297" w:rsidR="00484B97">
        <w:rPr>
          <w:rFonts w:ascii="Times New Roman" w:hAnsi="Times New Roman" w:eastAsia="Times New Roman" w:cs="Times New Roman"/>
          <w:i w:val="1"/>
          <w:iCs w:val="1"/>
          <w:sz w:val="24"/>
          <w:szCs w:val="24"/>
        </w:rPr>
        <w:t>structur</w:t>
      </w:r>
      <w:r w:rsidRPr="1A60E297" w:rsidR="00484B97">
        <w:rPr>
          <w:rFonts w:ascii="Times New Roman" w:hAnsi="Times New Roman" w:eastAsia="Times New Roman" w:cs="Times New Roman"/>
          <w:i w:val="1"/>
          <w:iCs w:val="1"/>
          <w:sz w:val="24"/>
          <w:szCs w:val="24"/>
        </w:rPr>
        <w:t>*” OR “complete” OR “</w:t>
      </w:r>
      <w:r w:rsidRPr="1A60E297" w:rsidR="00484B97">
        <w:rPr>
          <w:rFonts w:ascii="Times New Roman" w:hAnsi="Times New Roman" w:eastAsia="Times New Roman" w:cs="Times New Roman"/>
          <w:i w:val="1"/>
          <w:iCs w:val="1"/>
          <w:sz w:val="24"/>
          <w:szCs w:val="24"/>
        </w:rPr>
        <w:t>progressive</w:t>
      </w:r>
      <w:r w:rsidRPr="1A60E297" w:rsidR="00484B97">
        <w:rPr>
          <w:rFonts w:ascii="Times New Roman" w:hAnsi="Times New Roman" w:eastAsia="Times New Roman" w:cs="Times New Roman"/>
          <w:i w:val="1"/>
          <w:iCs w:val="1"/>
          <w:sz w:val="24"/>
          <w:szCs w:val="24"/>
        </w:rPr>
        <w:t>” OR “</w:t>
      </w:r>
      <w:r w:rsidRPr="1A60E297" w:rsidR="00484B97">
        <w:rPr>
          <w:rFonts w:ascii="Times New Roman" w:hAnsi="Times New Roman" w:eastAsia="Times New Roman" w:cs="Times New Roman"/>
          <w:i w:val="1"/>
          <w:iCs w:val="1"/>
          <w:sz w:val="24"/>
          <w:szCs w:val="24"/>
        </w:rPr>
        <w:t>revolutionary</w:t>
      </w:r>
      <w:r w:rsidRPr="1A60E297" w:rsidR="00484B97">
        <w:rPr>
          <w:rFonts w:ascii="Times New Roman" w:hAnsi="Times New Roman" w:eastAsia="Times New Roman" w:cs="Times New Roman"/>
          <w:i w:val="1"/>
          <w:iCs w:val="1"/>
          <w:sz w:val="24"/>
          <w:szCs w:val="24"/>
        </w:rPr>
        <w:t>” OR “</w:t>
      </w:r>
      <w:r w:rsidRPr="1A60E297" w:rsidR="00484B97">
        <w:rPr>
          <w:rFonts w:ascii="Times New Roman" w:hAnsi="Times New Roman" w:eastAsia="Times New Roman" w:cs="Times New Roman"/>
          <w:i w:val="1"/>
          <w:iCs w:val="1"/>
          <w:sz w:val="24"/>
          <w:szCs w:val="24"/>
        </w:rPr>
        <w:t>substanti</w:t>
      </w:r>
      <w:r w:rsidRPr="1A60E297" w:rsidR="00484B97">
        <w:rPr>
          <w:rFonts w:ascii="Times New Roman" w:hAnsi="Times New Roman" w:eastAsia="Times New Roman" w:cs="Times New Roman"/>
          <w:i w:val="1"/>
          <w:iCs w:val="1"/>
          <w:sz w:val="24"/>
          <w:szCs w:val="24"/>
        </w:rPr>
        <w:t>*” OR “significan*”)</w:t>
      </w:r>
      <w:commentRangeEnd w:id="342134498"/>
      <w:r>
        <w:rPr>
          <w:rStyle w:val="CommentReference"/>
        </w:rPr>
        <w:commentReference w:id="342134498"/>
      </w:r>
      <w:commentRangeEnd w:id="1684668627"/>
      <w:r>
        <w:rPr>
          <w:rStyle w:val="CommentReference"/>
        </w:rPr>
        <w:commentReference w:id="1684668627"/>
      </w:r>
      <w:r w:rsidRPr="1A60E297" w:rsidR="00484B97">
        <w:rPr>
          <w:rFonts w:ascii="Times New Roman" w:hAnsi="Times New Roman" w:eastAsia="Times New Roman" w:cs="Times New Roman"/>
          <w:i w:val="1"/>
          <w:iCs w:val="1"/>
          <w:sz w:val="24"/>
          <w:szCs w:val="24"/>
        </w:rPr>
        <w:t xml:space="preserve"> AND (“</w:t>
      </w:r>
      <w:r w:rsidRPr="1A60E297" w:rsidR="00484B97">
        <w:rPr>
          <w:rFonts w:ascii="Times New Roman" w:hAnsi="Times New Roman" w:eastAsia="Times New Roman" w:cs="Times New Roman"/>
          <w:i w:val="1"/>
          <w:iCs w:val="1"/>
          <w:sz w:val="24"/>
          <w:szCs w:val="24"/>
        </w:rPr>
        <w:t>transformati</w:t>
      </w:r>
      <w:r w:rsidRPr="1A60E297" w:rsidR="00484B97">
        <w:rPr>
          <w:rFonts w:ascii="Times New Roman" w:hAnsi="Times New Roman" w:eastAsia="Times New Roman" w:cs="Times New Roman"/>
          <w:i w:val="1"/>
          <w:iCs w:val="1"/>
          <w:sz w:val="24"/>
          <w:szCs w:val="24"/>
        </w:rPr>
        <w:t>*” OR “</w:t>
      </w:r>
      <w:r w:rsidRPr="1A60E297" w:rsidR="00484B97">
        <w:rPr>
          <w:rFonts w:ascii="Times New Roman" w:hAnsi="Times New Roman" w:eastAsia="Times New Roman" w:cs="Times New Roman"/>
          <w:i w:val="1"/>
          <w:iCs w:val="1"/>
          <w:sz w:val="24"/>
          <w:szCs w:val="24"/>
        </w:rPr>
        <w:t>alteration</w:t>
      </w:r>
      <w:r w:rsidRPr="1A60E297" w:rsidR="00484B97">
        <w:rPr>
          <w:rFonts w:ascii="Times New Roman" w:hAnsi="Times New Roman" w:eastAsia="Times New Roman" w:cs="Times New Roman"/>
          <w:i w:val="1"/>
          <w:iCs w:val="1"/>
          <w:sz w:val="24"/>
          <w:szCs w:val="24"/>
        </w:rPr>
        <w:t>” OR “</w:t>
      </w:r>
      <w:r w:rsidRPr="1A60E297" w:rsidR="00484B97">
        <w:rPr>
          <w:rFonts w:ascii="Times New Roman" w:hAnsi="Times New Roman" w:eastAsia="Times New Roman" w:cs="Times New Roman"/>
          <w:i w:val="1"/>
          <w:iCs w:val="1"/>
          <w:sz w:val="24"/>
          <w:szCs w:val="24"/>
        </w:rPr>
        <w:t>change</w:t>
      </w:r>
      <w:r w:rsidRPr="1A60E297" w:rsidR="00484B97">
        <w:rPr>
          <w:rFonts w:ascii="Times New Roman" w:hAnsi="Times New Roman" w:eastAsia="Times New Roman" w:cs="Times New Roman"/>
          <w:i w:val="1"/>
          <w:iCs w:val="1"/>
          <w:sz w:val="24"/>
          <w:szCs w:val="24"/>
        </w:rPr>
        <w:t>” OR “</w:t>
      </w:r>
      <w:r w:rsidRPr="1A60E297" w:rsidR="00484B97">
        <w:rPr>
          <w:rFonts w:ascii="Times New Roman" w:hAnsi="Times New Roman" w:eastAsia="Times New Roman" w:cs="Times New Roman"/>
          <w:i w:val="1"/>
          <w:iCs w:val="1"/>
          <w:sz w:val="24"/>
          <w:szCs w:val="24"/>
        </w:rPr>
        <w:t>tur</w:t>
      </w:r>
      <w:r w:rsidRPr="1A60E297" w:rsidR="00484B97">
        <w:rPr>
          <w:rFonts w:ascii="Times New Roman" w:hAnsi="Times New Roman" w:eastAsia="Times New Roman" w:cs="Times New Roman"/>
          <w:i w:val="1"/>
          <w:iCs w:val="1"/>
          <w:sz w:val="24"/>
          <w:szCs w:val="24"/>
        </w:rPr>
        <w:t>n</w:t>
      </w:r>
      <w:r w:rsidRPr="1A60E297" w:rsidR="00484B97">
        <w:rPr>
          <w:rFonts w:ascii="Times New Roman" w:hAnsi="Times New Roman" w:eastAsia="Times New Roman" w:cs="Times New Roman"/>
          <w:i w:val="1"/>
          <w:iCs w:val="1"/>
          <w:sz w:val="24"/>
          <w:szCs w:val="24"/>
        </w:rPr>
        <w:t>” OR “</w:t>
      </w:r>
      <w:r w:rsidRPr="1A60E297" w:rsidR="00484B97">
        <w:rPr>
          <w:rFonts w:ascii="Times New Roman" w:hAnsi="Times New Roman" w:eastAsia="Times New Roman" w:cs="Times New Roman"/>
          <w:i w:val="1"/>
          <w:iCs w:val="1"/>
          <w:sz w:val="24"/>
          <w:szCs w:val="24"/>
        </w:rPr>
        <w:t>action</w:t>
      </w:r>
      <w:r w:rsidRPr="1A60E297" w:rsidR="00484B97">
        <w:rPr>
          <w:rFonts w:ascii="Times New Roman" w:hAnsi="Times New Roman" w:eastAsia="Times New Roman" w:cs="Times New Roman"/>
          <w:i w:val="1"/>
          <w:iCs w:val="1"/>
          <w:sz w:val="24"/>
          <w:szCs w:val="24"/>
        </w:rPr>
        <w:t>” “</w:t>
      </w:r>
      <w:r w:rsidRPr="1A60E297" w:rsidR="00484B97">
        <w:rPr>
          <w:rFonts w:ascii="Times New Roman" w:hAnsi="Times New Roman" w:eastAsia="Times New Roman" w:cs="Times New Roman"/>
          <w:i w:val="1"/>
          <w:iCs w:val="1"/>
          <w:sz w:val="24"/>
          <w:szCs w:val="24"/>
        </w:rPr>
        <w:t>transition</w:t>
      </w:r>
      <w:r w:rsidRPr="1A60E297" w:rsidR="00484B97">
        <w:rPr>
          <w:rFonts w:ascii="Times New Roman" w:hAnsi="Times New Roman" w:eastAsia="Times New Roman" w:cs="Times New Roman"/>
          <w:i w:val="1"/>
          <w:iCs w:val="1"/>
          <w:sz w:val="24"/>
          <w:szCs w:val="24"/>
        </w:rPr>
        <w:t>” OR “shift”)</w:t>
      </w:r>
    </w:p>
    <w:p w:rsidR="00204739" w:rsidRDefault="00204739" w14:paraId="3DE80868" w14:textId="77777777">
      <w:pPr>
        <w:ind w:left="720"/>
        <w:rPr>
          <w:rFonts w:ascii="Times New Roman" w:hAnsi="Times New Roman" w:eastAsia="Times New Roman" w:cs="Times New Roman"/>
          <w:b/>
          <w:sz w:val="24"/>
          <w:szCs w:val="24"/>
          <w:highlight w:val="green"/>
        </w:rPr>
      </w:pPr>
    </w:p>
    <w:p w:rsidR="00204739" w:rsidRDefault="00484B97" w14:paraId="099749C3" w14:textId="77777777">
      <w:pPr>
        <w:ind w:left="720"/>
        <w:rPr>
          <w:rFonts w:ascii="Times New Roman" w:hAnsi="Times New Roman" w:eastAsia="Times New Roman" w:cs="Times New Roman"/>
          <w:b/>
          <w:sz w:val="24"/>
          <w:szCs w:val="24"/>
          <w:highlight w:val="green"/>
        </w:rPr>
      </w:pPr>
      <w:r>
        <w:rPr>
          <w:rFonts w:ascii="Times New Roman" w:hAnsi="Times New Roman" w:eastAsia="Times New Roman" w:cs="Times New Roman"/>
          <w:b/>
          <w:sz w:val="24"/>
          <w:szCs w:val="24"/>
          <w:highlight w:val="green"/>
        </w:rPr>
        <w:t>2nd LEVEL:</w:t>
      </w:r>
    </w:p>
    <w:p w:rsidR="00204739" w:rsidRDefault="00204739" w14:paraId="0BF5785D" w14:textId="77777777">
      <w:pPr>
        <w:ind w:left="720"/>
        <w:rPr>
          <w:rFonts w:ascii="Times New Roman" w:hAnsi="Times New Roman" w:eastAsia="Times New Roman" w:cs="Times New Roman"/>
          <w:b/>
          <w:sz w:val="24"/>
          <w:szCs w:val="24"/>
        </w:rPr>
      </w:pPr>
    </w:p>
    <w:p w:rsidR="00204739" w:rsidRDefault="00484B97" w14:paraId="631735F0" w14:textId="77777777">
      <w:pPr>
        <w:ind w:left="720"/>
        <w:rPr>
          <w:rFonts w:ascii="Times New Roman" w:hAnsi="Times New Roman" w:eastAsia="Times New Roman" w:cs="Times New Roman"/>
          <w:sz w:val="24"/>
          <w:szCs w:val="24"/>
          <w:highlight w:val="white"/>
        </w:rPr>
      </w:pPr>
      <w:commentRangeStart w:id="3"/>
      <w:commentRangeStart w:id="1196136670"/>
      <w:commentRangeStart w:id="912713507"/>
      <w:commentRangeStart w:id="159720410"/>
      <w:r w:rsidRPr="10880889" w:rsidR="00484B97">
        <w:rPr>
          <w:rFonts w:ascii="Times New Roman" w:hAnsi="Times New Roman" w:eastAsia="Times New Roman" w:cs="Times New Roman"/>
          <w:b w:val="1"/>
          <w:bCs w:val="1"/>
          <w:sz w:val="24"/>
          <w:szCs w:val="24"/>
        </w:rPr>
        <w:t>AND (</w:t>
      </w:r>
      <w:r w:rsidRPr="10880889" w:rsidR="00484B97">
        <w:rPr>
          <w:rFonts w:ascii="Times New Roman" w:hAnsi="Times New Roman" w:eastAsia="Times New Roman" w:cs="Times New Roman"/>
          <w:b w:val="1"/>
          <w:bCs w:val="1"/>
          <w:sz w:val="24"/>
          <w:szCs w:val="24"/>
        </w:rPr>
        <w:t>nature</w:t>
      </w:r>
      <w:r w:rsidRPr="10880889" w:rsidR="00484B97">
        <w:rPr>
          <w:rFonts w:ascii="Times New Roman" w:hAnsi="Times New Roman" w:eastAsia="Times New Roman" w:cs="Times New Roman"/>
          <w:b w:val="1"/>
          <w:bCs w:val="1"/>
          <w:sz w:val="24"/>
          <w:szCs w:val="24"/>
        </w:rPr>
        <w:t xml:space="preserve"> </w:t>
      </w:r>
      <w:r w:rsidRPr="10880889" w:rsidR="00484B97">
        <w:rPr>
          <w:rFonts w:ascii="Times New Roman" w:hAnsi="Times New Roman" w:eastAsia="Times New Roman" w:cs="Times New Roman"/>
          <w:b w:val="1"/>
          <w:bCs w:val="1"/>
          <w:sz w:val="24"/>
          <w:szCs w:val="24"/>
        </w:rPr>
        <w:t>synonyms</w:t>
      </w:r>
      <w:r w:rsidRPr="10880889" w:rsidR="00484B97">
        <w:rPr>
          <w:rFonts w:ascii="Times New Roman" w:hAnsi="Times New Roman" w:eastAsia="Times New Roman" w:cs="Times New Roman"/>
          <w:b w:val="1"/>
          <w:bCs w:val="1"/>
          <w:sz w:val="24"/>
          <w:szCs w:val="24"/>
        </w:rPr>
        <w:t xml:space="preserve">) </w:t>
      </w:r>
      <w:r w:rsidRPr="10880889" w:rsidR="00484B97">
        <w:rPr>
          <w:rFonts w:ascii="Times New Roman" w:hAnsi="Times New Roman" w:eastAsia="Times New Roman" w:cs="Times New Roman"/>
          <w:sz w:val="24"/>
          <w:szCs w:val="24"/>
          <w:highlight w:val="white"/>
        </w:rPr>
        <w:t xml:space="preserve">[use </w:t>
      </w:r>
      <w:r w:rsidRPr="10880889" w:rsidR="00484B97">
        <w:rPr>
          <w:rFonts w:ascii="Times New Roman" w:hAnsi="Times New Roman" w:eastAsia="Times New Roman" w:cs="Times New Roman"/>
          <w:sz w:val="24"/>
          <w:szCs w:val="24"/>
          <w:highlight w:val="white"/>
        </w:rPr>
        <w:t>dictionary</w:t>
      </w:r>
      <w:r w:rsidRPr="10880889" w:rsidR="00484B97">
        <w:rPr>
          <w:rFonts w:ascii="Times New Roman" w:hAnsi="Times New Roman" w:eastAsia="Times New Roman" w:cs="Times New Roman"/>
          <w:sz w:val="24"/>
          <w:szCs w:val="24"/>
          <w:highlight w:val="white"/>
        </w:rPr>
        <w:t xml:space="preserve"> </w:t>
      </w:r>
      <w:r w:rsidRPr="10880889" w:rsidR="00484B97">
        <w:rPr>
          <w:rFonts w:ascii="Times New Roman" w:hAnsi="Times New Roman" w:eastAsia="Times New Roman" w:cs="Times New Roman"/>
          <w:sz w:val="24"/>
          <w:szCs w:val="24"/>
          <w:highlight w:val="white"/>
        </w:rPr>
        <w:t>suggested</w:t>
      </w:r>
      <w:r w:rsidRPr="10880889" w:rsidR="00484B97">
        <w:rPr>
          <w:rFonts w:ascii="Times New Roman" w:hAnsi="Times New Roman" w:eastAsia="Times New Roman" w:cs="Times New Roman"/>
          <w:sz w:val="24"/>
          <w:szCs w:val="24"/>
          <w:highlight w:val="white"/>
        </w:rPr>
        <w:t xml:space="preserve"> </w:t>
      </w:r>
      <w:r w:rsidRPr="10880889" w:rsidR="00484B97">
        <w:rPr>
          <w:rFonts w:ascii="Times New Roman" w:hAnsi="Times New Roman" w:eastAsia="Times New Roman" w:cs="Times New Roman"/>
          <w:sz w:val="24"/>
          <w:szCs w:val="24"/>
          <w:highlight w:val="white"/>
        </w:rPr>
        <w:t>by</w:t>
      </w:r>
      <w:r w:rsidRPr="10880889" w:rsidR="00484B97">
        <w:rPr>
          <w:rFonts w:ascii="Times New Roman" w:hAnsi="Times New Roman" w:eastAsia="Times New Roman" w:cs="Times New Roman"/>
          <w:sz w:val="24"/>
          <w:szCs w:val="24"/>
          <w:highlight w:val="white"/>
        </w:rPr>
        <w:t xml:space="preserve"> </w:t>
      </w:r>
      <w:r w:rsidRPr="10880889" w:rsidR="00484B97">
        <w:rPr>
          <w:rFonts w:ascii="Times New Roman" w:hAnsi="Times New Roman" w:eastAsia="Times New Roman" w:cs="Times New Roman"/>
          <w:sz w:val="24"/>
          <w:szCs w:val="24"/>
          <w:highlight w:val="white"/>
        </w:rPr>
        <w:t>Aidin</w:t>
      </w:r>
      <w:r w:rsidRPr="10880889" w:rsidR="00484B97">
        <w:rPr>
          <w:rFonts w:ascii="Times New Roman" w:hAnsi="Times New Roman" w:eastAsia="Times New Roman" w:cs="Times New Roman"/>
          <w:sz w:val="24"/>
          <w:szCs w:val="24"/>
          <w:highlight w:val="white"/>
        </w:rPr>
        <w:t>]</w:t>
      </w:r>
    </w:p>
    <w:p w:rsidR="00204739" w:rsidP="10880889" w:rsidRDefault="00484B97" w14:paraId="0C7D3433" w14:textId="082B2376">
      <w:pPr>
        <w:ind w:left="720"/>
        <w:rPr>
          <w:rFonts w:ascii="Times New Roman" w:hAnsi="Times New Roman" w:eastAsia="Times New Roman" w:cs="Times New Roman"/>
          <w:i w:val="1"/>
          <w:iCs w:val="1"/>
          <w:sz w:val="24"/>
          <w:szCs w:val="24"/>
        </w:rPr>
      </w:pPr>
      <w:r w:rsidRPr="10880889" w:rsidR="00484B97">
        <w:rPr>
          <w:rFonts w:ascii="Times New Roman" w:hAnsi="Times New Roman" w:eastAsia="Times New Roman" w:cs="Times New Roman"/>
          <w:i w:val="1"/>
          <w:iCs w:val="1"/>
          <w:sz w:val="24"/>
          <w:szCs w:val="24"/>
        </w:rPr>
        <w:t>("</w:t>
      </w:r>
      <w:r w:rsidRPr="10880889" w:rsidR="00484B97">
        <w:rPr>
          <w:rFonts w:ascii="Times New Roman" w:hAnsi="Times New Roman" w:eastAsia="Times New Roman" w:cs="Times New Roman"/>
          <w:i w:val="1"/>
          <w:iCs w:val="1"/>
          <w:sz w:val="24"/>
          <w:szCs w:val="24"/>
        </w:rPr>
        <w:t>sustainab</w:t>
      </w:r>
      <w:r w:rsidRPr="10880889" w:rsidR="00484B97">
        <w:rPr>
          <w:rFonts w:ascii="Times New Roman" w:hAnsi="Times New Roman" w:eastAsia="Times New Roman" w:cs="Times New Roman"/>
          <w:i w:val="1"/>
          <w:iCs w:val="1"/>
          <w:sz w:val="24"/>
          <w:szCs w:val="24"/>
        </w:rPr>
        <w:t xml:space="preserve">*" </w:t>
      </w:r>
      <w:r w:rsidRPr="10880889" w:rsidR="00484B97">
        <w:rPr>
          <w:rFonts w:ascii="Times New Roman" w:hAnsi="Times New Roman" w:eastAsia="Times New Roman" w:cs="Times New Roman"/>
          <w:i w:val="1"/>
          <w:iCs w:val="1"/>
          <w:sz w:val="24"/>
          <w:szCs w:val="24"/>
        </w:rPr>
        <w:t>or</w:t>
      </w:r>
      <w:r w:rsidRPr="10880889" w:rsidR="00484B97">
        <w:rPr>
          <w:rFonts w:ascii="Times New Roman" w:hAnsi="Times New Roman" w:eastAsia="Times New Roman" w:cs="Times New Roman"/>
          <w:i w:val="1"/>
          <w:iCs w:val="1"/>
          <w:sz w:val="24"/>
          <w:szCs w:val="24"/>
        </w:rPr>
        <w:t xml:space="preserve"> "</w:t>
      </w:r>
      <w:r w:rsidRPr="10880889" w:rsidR="00484B97">
        <w:rPr>
          <w:rFonts w:ascii="Times New Roman" w:hAnsi="Times New Roman" w:eastAsia="Times New Roman" w:cs="Times New Roman"/>
          <w:i w:val="1"/>
          <w:iCs w:val="1"/>
          <w:sz w:val="24"/>
          <w:szCs w:val="24"/>
        </w:rPr>
        <w:t>environ</w:t>
      </w:r>
      <w:r w:rsidRPr="10880889" w:rsidR="00484B97">
        <w:rPr>
          <w:rFonts w:ascii="Times New Roman" w:hAnsi="Times New Roman" w:eastAsia="Times New Roman" w:cs="Times New Roman"/>
          <w:i w:val="1"/>
          <w:iCs w:val="1"/>
          <w:sz w:val="24"/>
          <w:szCs w:val="24"/>
        </w:rPr>
        <w:t xml:space="preserve">*" </w:t>
      </w:r>
      <w:r w:rsidRPr="10880889" w:rsidR="00484B97">
        <w:rPr>
          <w:rFonts w:ascii="Times New Roman" w:hAnsi="Times New Roman" w:eastAsia="Times New Roman" w:cs="Times New Roman"/>
          <w:i w:val="1"/>
          <w:iCs w:val="1"/>
          <w:sz w:val="24"/>
          <w:szCs w:val="24"/>
        </w:rPr>
        <w:t>or</w:t>
      </w:r>
      <w:r w:rsidRPr="10880889" w:rsidR="00484B97">
        <w:rPr>
          <w:rFonts w:ascii="Times New Roman" w:hAnsi="Times New Roman" w:eastAsia="Times New Roman" w:cs="Times New Roman"/>
          <w:i w:val="1"/>
          <w:iCs w:val="1"/>
          <w:sz w:val="24"/>
          <w:szCs w:val="24"/>
        </w:rPr>
        <w:t xml:space="preserve"> "</w:t>
      </w:r>
      <w:r w:rsidRPr="10880889" w:rsidR="00484B97">
        <w:rPr>
          <w:rFonts w:ascii="Times New Roman" w:hAnsi="Times New Roman" w:eastAsia="Times New Roman" w:cs="Times New Roman"/>
          <w:i w:val="1"/>
          <w:iCs w:val="1"/>
          <w:sz w:val="24"/>
          <w:szCs w:val="24"/>
        </w:rPr>
        <w:t>resilien</w:t>
      </w:r>
      <w:r w:rsidRPr="10880889" w:rsidR="00484B97">
        <w:rPr>
          <w:rFonts w:ascii="Times New Roman" w:hAnsi="Times New Roman" w:eastAsia="Times New Roman" w:cs="Times New Roman"/>
          <w:i w:val="1"/>
          <w:iCs w:val="1"/>
          <w:sz w:val="24"/>
          <w:szCs w:val="24"/>
        </w:rPr>
        <w:t xml:space="preserve">*" </w:t>
      </w:r>
      <w:r w:rsidRPr="10880889" w:rsidR="00484B97">
        <w:rPr>
          <w:rFonts w:ascii="Times New Roman" w:hAnsi="Times New Roman" w:eastAsia="Times New Roman" w:cs="Times New Roman"/>
          <w:i w:val="1"/>
          <w:iCs w:val="1"/>
          <w:sz w:val="24"/>
          <w:szCs w:val="24"/>
        </w:rPr>
        <w:t>or</w:t>
      </w:r>
      <w:r w:rsidRPr="10880889" w:rsidR="00484B97">
        <w:rPr>
          <w:rFonts w:ascii="Times New Roman" w:hAnsi="Times New Roman" w:eastAsia="Times New Roman" w:cs="Times New Roman"/>
          <w:i w:val="1"/>
          <w:iCs w:val="1"/>
          <w:sz w:val="24"/>
          <w:szCs w:val="24"/>
        </w:rPr>
        <w:t xml:space="preserve"> "</w:t>
      </w:r>
      <w:r w:rsidRPr="10880889" w:rsidR="00484B97">
        <w:rPr>
          <w:rFonts w:ascii="Times New Roman" w:hAnsi="Times New Roman" w:eastAsia="Times New Roman" w:cs="Times New Roman"/>
          <w:i w:val="1"/>
          <w:iCs w:val="1"/>
          <w:sz w:val="24"/>
          <w:szCs w:val="24"/>
        </w:rPr>
        <w:t>conserv</w:t>
      </w:r>
      <w:r w:rsidRPr="10880889" w:rsidR="00484B97">
        <w:rPr>
          <w:rFonts w:ascii="Times New Roman" w:hAnsi="Times New Roman" w:eastAsia="Times New Roman" w:cs="Times New Roman"/>
          <w:i w:val="1"/>
          <w:iCs w:val="1"/>
          <w:sz w:val="24"/>
          <w:szCs w:val="24"/>
        </w:rPr>
        <w:t xml:space="preserve">*" </w:t>
      </w:r>
      <w:r w:rsidRPr="10880889" w:rsidR="00484B97">
        <w:rPr>
          <w:rFonts w:ascii="Times New Roman" w:hAnsi="Times New Roman" w:eastAsia="Times New Roman" w:cs="Times New Roman"/>
          <w:i w:val="1"/>
          <w:iCs w:val="1"/>
          <w:sz w:val="24"/>
          <w:szCs w:val="24"/>
        </w:rPr>
        <w:t>or</w:t>
      </w:r>
      <w:r w:rsidRPr="10880889" w:rsidR="00484B97">
        <w:rPr>
          <w:rFonts w:ascii="Times New Roman" w:hAnsi="Times New Roman" w:eastAsia="Times New Roman" w:cs="Times New Roman"/>
          <w:i w:val="1"/>
          <w:iCs w:val="1"/>
          <w:sz w:val="24"/>
          <w:szCs w:val="24"/>
        </w:rPr>
        <w:t xml:space="preserve"> "</w:t>
      </w:r>
      <w:r w:rsidRPr="10880889" w:rsidR="00484B97">
        <w:rPr>
          <w:rFonts w:ascii="Times New Roman" w:hAnsi="Times New Roman" w:eastAsia="Times New Roman" w:cs="Times New Roman"/>
          <w:i w:val="1"/>
          <w:iCs w:val="1"/>
          <w:sz w:val="24"/>
          <w:szCs w:val="24"/>
        </w:rPr>
        <w:t>biodivers</w:t>
      </w:r>
      <w:r w:rsidRPr="10880889" w:rsidR="00484B97">
        <w:rPr>
          <w:rFonts w:ascii="Times New Roman" w:hAnsi="Times New Roman" w:eastAsia="Times New Roman" w:cs="Times New Roman"/>
          <w:i w:val="1"/>
          <w:iCs w:val="1"/>
          <w:sz w:val="24"/>
          <w:szCs w:val="24"/>
        </w:rPr>
        <w:t xml:space="preserve">*" </w:t>
      </w:r>
      <w:r w:rsidRPr="10880889" w:rsidR="00484B97">
        <w:rPr>
          <w:rFonts w:ascii="Times New Roman" w:hAnsi="Times New Roman" w:eastAsia="Times New Roman" w:cs="Times New Roman"/>
          <w:i w:val="1"/>
          <w:iCs w:val="1"/>
          <w:sz w:val="24"/>
          <w:szCs w:val="24"/>
        </w:rPr>
        <w:t>or</w:t>
      </w:r>
      <w:r w:rsidRPr="10880889" w:rsidR="00484B97">
        <w:rPr>
          <w:rFonts w:ascii="Times New Roman" w:hAnsi="Times New Roman" w:eastAsia="Times New Roman" w:cs="Times New Roman"/>
          <w:i w:val="1"/>
          <w:iCs w:val="1"/>
          <w:sz w:val="24"/>
          <w:szCs w:val="24"/>
        </w:rPr>
        <w:t xml:space="preserve"> “</w:t>
      </w:r>
      <w:r w:rsidRPr="10880889" w:rsidR="00484B97">
        <w:rPr>
          <w:rFonts w:ascii="Times New Roman" w:hAnsi="Times New Roman" w:eastAsia="Times New Roman" w:cs="Times New Roman"/>
          <w:i w:val="1"/>
          <w:iCs w:val="1"/>
          <w:sz w:val="24"/>
          <w:szCs w:val="24"/>
        </w:rPr>
        <w:t>ecosystem</w:t>
      </w:r>
      <w:r w:rsidRPr="10880889" w:rsidR="00484B97">
        <w:rPr>
          <w:rFonts w:ascii="Times New Roman" w:hAnsi="Times New Roman" w:eastAsia="Times New Roman" w:cs="Times New Roman"/>
          <w:i w:val="1"/>
          <w:iCs w:val="1"/>
          <w:sz w:val="24"/>
          <w:szCs w:val="24"/>
        </w:rPr>
        <w:t xml:space="preserve">*” </w:t>
      </w:r>
      <w:r w:rsidRPr="10880889" w:rsidR="00484B97">
        <w:rPr>
          <w:rFonts w:ascii="Times New Roman" w:hAnsi="Times New Roman" w:eastAsia="Times New Roman" w:cs="Times New Roman"/>
          <w:i w:val="1"/>
          <w:iCs w:val="1"/>
          <w:sz w:val="24"/>
          <w:szCs w:val="24"/>
        </w:rPr>
        <w:t>or</w:t>
      </w:r>
      <w:r w:rsidRPr="10880889" w:rsidR="00484B97">
        <w:rPr>
          <w:rFonts w:ascii="Times New Roman" w:hAnsi="Times New Roman" w:eastAsia="Times New Roman" w:cs="Times New Roman"/>
          <w:i w:val="1"/>
          <w:iCs w:val="1"/>
          <w:sz w:val="24"/>
          <w:szCs w:val="24"/>
        </w:rPr>
        <w:t xml:space="preserve"> “</w:t>
      </w:r>
      <w:r w:rsidRPr="10880889" w:rsidR="00484B97">
        <w:rPr>
          <w:rFonts w:ascii="Times New Roman" w:hAnsi="Times New Roman" w:eastAsia="Times New Roman" w:cs="Times New Roman"/>
          <w:i w:val="1"/>
          <w:iCs w:val="1"/>
          <w:sz w:val="24"/>
          <w:szCs w:val="24"/>
        </w:rPr>
        <w:t>nature</w:t>
      </w:r>
      <w:r w:rsidRPr="10880889" w:rsidR="00484B97">
        <w:rPr>
          <w:rFonts w:ascii="Times New Roman" w:hAnsi="Times New Roman" w:eastAsia="Times New Roman" w:cs="Times New Roman"/>
          <w:i w:val="1"/>
          <w:iCs w:val="1"/>
          <w:sz w:val="24"/>
          <w:szCs w:val="24"/>
        </w:rPr>
        <w:t>*” OR “</w:t>
      </w:r>
      <w:r w:rsidRPr="10880889" w:rsidR="00484B97">
        <w:rPr>
          <w:rFonts w:ascii="Times New Roman" w:hAnsi="Times New Roman" w:eastAsia="Times New Roman" w:cs="Times New Roman"/>
          <w:i w:val="1"/>
          <w:iCs w:val="1"/>
          <w:sz w:val="24"/>
          <w:szCs w:val="24"/>
        </w:rPr>
        <w:t>planet</w:t>
      </w:r>
      <w:r w:rsidRPr="10880889" w:rsidR="00484B97">
        <w:rPr>
          <w:rFonts w:ascii="Times New Roman" w:hAnsi="Times New Roman" w:eastAsia="Times New Roman" w:cs="Times New Roman"/>
          <w:i w:val="1"/>
          <w:iCs w:val="1"/>
          <w:sz w:val="24"/>
          <w:szCs w:val="24"/>
        </w:rPr>
        <w:t>*” OR “</w:t>
      </w:r>
      <w:r w:rsidRPr="10880889" w:rsidR="00484B97">
        <w:rPr>
          <w:rFonts w:ascii="Times New Roman" w:hAnsi="Times New Roman" w:eastAsia="Times New Roman" w:cs="Times New Roman"/>
          <w:i w:val="1"/>
          <w:iCs w:val="1"/>
          <w:sz w:val="24"/>
          <w:szCs w:val="24"/>
        </w:rPr>
        <w:t>Earth</w:t>
      </w:r>
      <w:r w:rsidRPr="10880889" w:rsidR="00484B97">
        <w:rPr>
          <w:rFonts w:ascii="Times New Roman" w:hAnsi="Times New Roman" w:eastAsia="Times New Roman" w:cs="Times New Roman"/>
          <w:i w:val="1"/>
          <w:iCs w:val="1"/>
          <w:sz w:val="24"/>
          <w:szCs w:val="24"/>
        </w:rPr>
        <w:t>” OR “</w:t>
      </w:r>
      <w:r w:rsidRPr="10880889" w:rsidR="00484B97">
        <w:rPr>
          <w:rFonts w:ascii="Times New Roman" w:hAnsi="Times New Roman" w:eastAsia="Times New Roman" w:cs="Times New Roman"/>
          <w:i w:val="1"/>
          <w:iCs w:val="1"/>
          <w:sz w:val="24"/>
          <w:szCs w:val="24"/>
        </w:rPr>
        <w:t>biosphere</w:t>
      </w:r>
      <w:r w:rsidRPr="10880889" w:rsidR="48BE43F5">
        <w:rPr>
          <w:rFonts w:ascii="Times New Roman" w:hAnsi="Times New Roman" w:eastAsia="Times New Roman" w:cs="Times New Roman"/>
          <w:i w:val="1"/>
          <w:iCs w:val="1"/>
          <w:sz w:val="24"/>
          <w:szCs w:val="24"/>
        </w:rPr>
        <w:t xml:space="preserve"> </w:t>
      </w:r>
      <w:ins w:author="Fern Wickson" w:date="2023-10-01T10:19:45.062Z" w:id="2104414626">
        <w:r w:rsidRPr="10880889" w:rsidR="48BE43F5">
          <w:rPr>
            <w:rFonts w:ascii="Times New Roman" w:hAnsi="Times New Roman" w:eastAsia="Times New Roman" w:cs="Times New Roman"/>
            <w:i w:val="1"/>
            <w:iCs w:val="1"/>
            <w:sz w:val="24"/>
            <w:szCs w:val="24"/>
          </w:rPr>
          <w:t>or</w:t>
        </w:r>
        <w:r w:rsidRPr="10880889" w:rsidR="48BE43F5">
          <w:rPr>
            <w:rFonts w:ascii="Times New Roman" w:hAnsi="Times New Roman" w:eastAsia="Times New Roman" w:cs="Times New Roman"/>
            <w:i w:val="1"/>
            <w:iCs w:val="1"/>
            <w:sz w:val="24"/>
            <w:szCs w:val="24"/>
          </w:rPr>
          <w:t xml:space="preserve"> </w:t>
        </w:r>
      </w:ins>
      <w:ins w:author="Fern Wickson" w:date="2023-10-01T10:20:28.249Z" w:id="1869358773">
        <w:r w:rsidRPr="10880889" w:rsidR="48BE43F5">
          <w:rPr>
            <w:rFonts w:ascii="Times New Roman" w:hAnsi="Times New Roman" w:eastAsia="Times New Roman" w:cs="Times New Roman"/>
            <w:i w:val="1"/>
            <w:iCs w:val="1"/>
            <w:sz w:val="24"/>
            <w:szCs w:val="24"/>
          </w:rPr>
          <w:t>“</w:t>
        </w:r>
      </w:ins>
      <w:ins w:author="Fern Wickson" w:date="2023-10-01T10:19:45.062Z" w:id="1549666182">
        <w:r w:rsidRPr="10880889" w:rsidR="48BE43F5">
          <w:rPr>
            <w:rFonts w:ascii="Times New Roman" w:hAnsi="Times New Roman" w:eastAsia="Times New Roman" w:cs="Times New Roman"/>
            <w:i w:val="1"/>
            <w:iCs w:val="1"/>
            <w:sz w:val="24"/>
            <w:szCs w:val="24"/>
          </w:rPr>
          <w:t>ecological</w:t>
        </w:r>
      </w:ins>
      <w:ins w:author="Fern Wickson" w:date="2023-10-01T10:20:31.158Z" w:id="1773345172">
        <w:r w:rsidRPr="10880889" w:rsidR="48BE43F5">
          <w:rPr>
            <w:rFonts w:ascii="Times New Roman" w:hAnsi="Times New Roman" w:eastAsia="Times New Roman" w:cs="Times New Roman"/>
            <w:i w:val="1"/>
            <w:iCs w:val="1"/>
            <w:sz w:val="24"/>
            <w:szCs w:val="24"/>
          </w:rPr>
          <w:t>”</w:t>
        </w:r>
      </w:ins>
      <w:ins w:author="Fern Wickson" w:date="2023-10-01T10:19:45.062Z" w:id="1059626907">
        <w:r w:rsidRPr="10880889" w:rsidR="48BE43F5">
          <w:rPr>
            <w:rFonts w:ascii="Times New Roman" w:hAnsi="Times New Roman" w:eastAsia="Times New Roman" w:cs="Times New Roman"/>
            <w:i w:val="1"/>
            <w:iCs w:val="1"/>
            <w:sz w:val="24"/>
            <w:szCs w:val="24"/>
          </w:rPr>
          <w:t xml:space="preserve"> </w:t>
        </w:r>
        <w:r w:rsidRPr="10880889" w:rsidR="48BE43F5">
          <w:rPr>
            <w:rFonts w:ascii="Times New Roman" w:hAnsi="Times New Roman" w:eastAsia="Times New Roman" w:cs="Times New Roman"/>
            <w:i w:val="1"/>
            <w:iCs w:val="1"/>
            <w:sz w:val="24"/>
            <w:szCs w:val="24"/>
          </w:rPr>
          <w:t>o</w:t>
        </w:r>
        <w:del w:author="Sebastian Villasante" w:date="2023-10-16T10:19:16.712Z" w:id="508815967">
          <w:r w:rsidRPr="10880889" w:rsidDel="48BE43F5">
            <w:rPr>
              <w:rFonts w:ascii="Times New Roman" w:hAnsi="Times New Roman" w:eastAsia="Times New Roman" w:cs="Times New Roman"/>
              <w:i w:val="1"/>
              <w:iCs w:val="1"/>
              <w:sz w:val="24"/>
              <w:szCs w:val="24"/>
            </w:rPr>
            <w:delText>r</w:delText>
          </w:r>
        </w:del>
        <w:r w:rsidRPr="10880889" w:rsidR="48BE43F5">
          <w:rPr>
            <w:rFonts w:ascii="Times New Roman" w:hAnsi="Times New Roman" w:eastAsia="Times New Roman" w:cs="Times New Roman"/>
            <w:i w:val="1"/>
            <w:iCs w:val="1"/>
            <w:sz w:val="24"/>
            <w:szCs w:val="24"/>
          </w:rPr>
          <w:t xml:space="preserve"> </w:t>
        </w:r>
      </w:ins>
      <w:ins w:author="Fern Wickson" w:date="2023-10-01T10:20:32.835Z" w:id="372390763">
        <w:r w:rsidRPr="10880889" w:rsidR="0529F54E">
          <w:rPr>
            <w:rFonts w:ascii="Times New Roman" w:hAnsi="Times New Roman" w:eastAsia="Times New Roman" w:cs="Times New Roman"/>
            <w:i w:val="1"/>
            <w:iCs w:val="1"/>
            <w:sz w:val="24"/>
            <w:szCs w:val="24"/>
          </w:rPr>
          <w:t>“</w:t>
        </w:r>
      </w:ins>
      <w:ins w:author="Fern Wickson" w:date="2023-10-01T10:19:45.062Z" w:id="6720330">
        <w:r w:rsidRPr="10880889" w:rsidR="48BE43F5">
          <w:rPr>
            <w:rFonts w:ascii="Times New Roman" w:hAnsi="Times New Roman" w:eastAsia="Times New Roman" w:cs="Times New Roman"/>
            <w:i w:val="1"/>
            <w:iCs w:val="1"/>
            <w:sz w:val="24"/>
            <w:szCs w:val="24"/>
          </w:rPr>
          <w:t>socio-</w:t>
        </w:r>
        <w:r w:rsidRPr="10880889" w:rsidR="48BE43F5">
          <w:rPr>
            <w:rFonts w:ascii="Times New Roman" w:hAnsi="Times New Roman" w:eastAsia="Times New Roman" w:cs="Times New Roman"/>
            <w:i w:val="1"/>
            <w:iCs w:val="1"/>
            <w:sz w:val="24"/>
            <w:szCs w:val="24"/>
          </w:rPr>
          <w:t>ecological</w:t>
        </w:r>
      </w:ins>
      <w:r w:rsidRPr="10880889" w:rsidR="00484B97">
        <w:rPr>
          <w:rFonts w:ascii="Times New Roman" w:hAnsi="Times New Roman" w:eastAsia="Times New Roman" w:cs="Times New Roman"/>
          <w:i w:val="1"/>
          <w:iCs w:val="1"/>
          <w:sz w:val="24"/>
          <w:szCs w:val="24"/>
        </w:rPr>
        <w:t>”</w:t>
      </w:r>
      <w:r w:rsidRPr="10880889" w:rsidR="4A23032D">
        <w:rPr>
          <w:rFonts w:ascii="Times New Roman" w:hAnsi="Times New Roman" w:eastAsia="Times New Roman" w:cs="Times New Roman"/>
          <w:i w:val="1"/>
          <w:iCs w:val="1"/>
          <w:sz w:val="24"/>
          <w:szCs w:val="24"/>
        </w:rPr>
        <w:t xml:space="preserve"> </w:t>
      </w:r>
      <w:r w:rsidRPr="10880889" w:rsidR="4A23032D">
        <w:rPr>
          <w:rFonts w:ascii="Times New Roman" w:hAnsi="Times New Roman" w:eastAsia="Times New Roman" w:cs="Times New Roman"/>
          <w:i w:val="1"/>
          <w:iCs w:val="1"/>
          <w:sz w:val="24"/>
          <w:szCs w:val="24"/>
        </w:rPr>
        <w:t>or</w:t>
      </w:r>
      <w:r w:rsidRPr="10880889" w:rsidR="4A23032D">
        <w:rPr>
          <w:rFonts w:ascii="Times New Roman" w:hAnsi="Times New Roman" w:eastAsia="Times New Roman" w:cs="Times New Roman"/>
          <w:i w:val="1"/>
          <w:iCs w:val="1"/>
          <w:sz w:val="24"/>
          <w:szCs w:val="24"/>
        </w:rPr>
        <w:t xml:space="preserve"> “</w:t>
      </w:r>
      <w:r w:rsidRPr="10880889" w:rsidR="4A23032D">
        <w:rPr>
          <w:rFonts w:ascii="Times New Roman" w:hAnsi="Times New Roman" w:eastAsia="Times New Roman" w:cs="Times New Roman"/>
          <w:i w:val="1"/>
          <w:iCs w:val="1"/>
          <w:sz w:val="24"/>
          <w:szCs w:val="24"/>
        </w:rPr>
        <w:t>restoration</w:t>
      </w:r>
      <w:r w:rsidRPr="10880889" w:rsidR="4A23032D">
        <w:rPr>
          <w:rFonts w:ascii="Times New Roman" w:hAnsi="Times New Roman" w:eastAsia="Times New Roman" w:cs="Times New Roman"/>
          <w:i w:val="1"/>
          <w:iCs w:val="1"/>
          <w:sz w:val="24"/>
          <w:szCs w:val="24"/>
        </w:rPr>
        <w:t>”</w:t>
      </w:r>
      <w:ins w:author="Sebastian Villasante" w:date="2023-10-16T10:19:33.286Z" w:id="1667299426">
        <w:r w:rsidRPr="10880889" w:rsidR="0D8FDF3D">
          <w:rPr>
            <w:rFonts w:ascii="Times New Roman" w:hAnsi="Times New Roman" w:eastAsia="Times New Roman" w:cs="Times New Roman"/>
            <w:i w:val="1"/>
            <w:iCs w:val="1"/>
            <w:sz w:val="24"/>
            <w:szCs w:val="24"/>
          </w:rPr>
          <w:t xml:space="preserve"> OR “</w:t>
        </w:r>
        <w:r w:rsidRPr="10880889" w:rsidR="0D8FDF3D">
          <w:rPr>
            <w:rFonts w:ascii="Times New Roman" w:hAnsi="Times New Roman" w:eastAsia="Times New Roman" w:cs="Times New Roman"/>
            <w:i w:val="1"/>
            <w:iCs w:val="1"/>
            <w:sz w:val="24"/>
            <w:szCs w:val="24"/>
          </w:rPr>
          <w:t>wildlife</w:t>
        </w:r>
        <w:r w:rsidRPr="10880889" w:rsidR="0D8FDF3D">
          <w:rPr>
            <w:rFonts w:ascii="Times New Roman" w:hAnsi="Times New Roman" w:eastAsia="Times New Roman" w:cs="Times New Roman"/>
            <w:i w:val="1"/>
            <w:iCs w:val="1"/>
            <w:sz w:val="24"/>
            <w:szCs w:val="24"/>
          </w:rPr>
          <w:t>” OR “flora” OR “fauna” OR “</w:t>
        </w:r>
        <w:r w:rsidRPr="10880889" w:rsidR="0D8FDF3D">
          <w:rPr>
            <w:rFonts w:ascii="Times New Roman" w:hAnsi="Times New Roman" w:eastAsia="Times New Roman" w:cs="Times New Roman"/>
            <w:i w:val="1"/>
            <w:iCs w:val="1"/>
            <w:sz w:val="24"/>
            <w:szCs w:val="24"/>
          </w:rPr>
          <w:t>landscape</w:t>
        </w:r>
        <w:r w:rsidRPr="10880889" w:rsidR="0D8FDF3D">
          <w:rPr>
            <w:rFonts w:ascii="Times New Roman" w:hAnsi="Times New Roman" w:eastAsia="Times New Roman" w:cs="Times New Roman"/>
            <w:i w:val="1"/>
            <w:iCs w:val="1"/>
            <w:sz w:val="24"/>
            <w:szCs w:val="24"/>
          </w:rPr>
          <w:t>”</w:t>
        </w:r>
        <w:r w:rsidRPr="10880889" w:rsidR="0D8FDF3D">
          <w:rPr>
            <w:rFonts w:ascii="Times New Roman" w:hAnsi="Times New Roman" w:eastAsia="Times New Roman" w:cs="Times New Roman"/>
            <w:i w:val="1"/>
            <w:iCs w:val="1"/>
            <w:sz w:val="24"/>
            <w:szCs w:val="24"/>
          </w:rPr>
          <w:t xml:space="preserve"> OR “</w:t>
        </w:r>
        <w:r w:rsidRPr="10880889" w:rsidR="0D8FDF3D">
          <w:rPr>
            <w:rFonts w:ascii="Times New Roman" w:hAnsi="Times New Roman" w:eastAsia="Times New Roman" w:cs="Times New Roman"/>
            <w:i w:val="1"/>
            <w:iCs w:val="1"/>
            <w:sz w:val="24"/>
            <w:szCs w:val="24"/>
          </w:rPr>
          <w:t>species</w:t>
        </w:r>
        <w:r w:rsidRPr="10880889" w:rsidR="0D8FDF3D">
          <w:rPr>
            <w:rFonts w:ascii="Times New Roman" w:hAnsi="Times New Roman" w:eastAsia="Times New Roman" w:cs="Times New Roman"/>
            <w:i w:val="1"/>
            <w:iCs w:val="1"/>
            <w:sz w:val="24"/>
            <w:szCs w:val="24"/>
          </w:rPr>
          <w:t>”</w:t>
        </w:r>
        <w:r w:rsidRPr="10880889" w:rsidR="0D8FDF3D">
          <w:rPr>
            <w:rFonts w:ascii="Times New Roman" w:hAnsi="Times New Roman" w:eastAsia="Times New Roman" w:cs="Times New Roman"/>
            <w:i w:val="1"/>
            <w:iCs w:val="1"/>
            <w:sz w:val="24"/>
            <w:szCs w:val="24"/>
          </w:rPr>
          <w:t xml:space="preserve"> OR “</w:t>
        </w:r>
        <w:r w:rsidRPr="10880889" w:rsidR="0D8FDF3D">
          <w:rPr>
            <w:rFonts w:ascii="Times New Roman" w:hAnsi="Times New Roman" w:eastAsia="Times New Roman" w:cs="Times New Roman"/>
            <w:i w:val="1"/>
            <w:iCs w:val="1"/>
            <w:sz w:val="24"/>
            <w:szCs w:val="24"/>
          </w:rPr>
          <w:t>bioeconomy</w:t>
        </w:r>
      </w:ins>
      <w:ins w:author="Sebastian Villasante" w:date="2023-10-16T10:20:18.904Z" w:id="183966320">
        <w:r w:rsidRPr="10880889" w:rsidR="0D8FDF3D">
          <w:rPr>
            <w:rFonts w:ascii="Times New Roman" w:hAnsi="Times New Roman" w:eastAsia="Times New Roman" w:cs="Times New Roman"/>
            <w:i w:val="1"/>
            <w:iCs w:val="1"/>
            <w:sz w:val="24"/>
            <w:szCs w:val="24"/>
          </w:rPr>
          <w:t>” OR</w:t>
        </w:r>
      </w:ins>
      <w:ins w:author="Sebastian Villasante" w:date="2023-10-16T10:19:33.286Z" w:id="403704567">
        <w:r w:rsidRPr="10880889" w:rsidR="0D8FDF3D">
          <w:rPr>
            <w:rFonts w:ascii="Times New Roman" w:hAnsi="Times New Roman" w:eastAsia="Times New Roman" w:cs="Times New Roman"/>
            <w:i w:val="1"/>
            <w:iCs w:val="1"/>
            <w:sz w:val="24"/>
            <w:szCs w:val="24"/>
          </w:rPr>
          <w:t xml:space="preserve"> </w:t>
        </w:r>
      </w:ins>
      <w:ins w:author="Sebastian Villasante" w:date="2023-10-16T10:20:03.077Z" w:id="610300064">
        <w:r w:rsidRPr="10880889" w:rsidR="0D8FDF3D">
          <w:rPr>
            <w:rFonts w:ascii="Times New Roman" w:hAnsi="Times New Roman" w:eastAsia="Times New Roman" w:cs="Times New Roman"/>
            <w:i w:val="1"/>
            <w:iCs w:val="1"/>
            <w:sz w:val="24"/>
            <w:szCs w:val="24"/>
          </w:rPr>
          <w:t>“</w:t>
        </w:r>
      </w:ins>
      <w:ins w:author="Sebastian Villasante" w:date="2023-10-16T10:19:33.286Z" w:id="1748750872">
        <w:r w:rsidRPr="10880889" w:rsidR="0D8FDF3D">
          <w:rPr>
            <w:rFonts w:ascii="Times New Roman" w:hAnsi="Times New Roman" w:eastAsia="Times New Roman" w:cs="Times New Roman"/>
            <w:i w:val="1"/>
            <w:iCs w:val="1"/>
            <w:sz w:val="24"/>
            <w:szCs w:val="24"/>
          </w:rPr>
          <w:t>resource</w:t>
        </w:r>
        <w:r w:rsidRPr="10880889" w:rsidR="0D8FDF3D">
          <w:rPr>
            <w:rFonts w:ascii="Times New Roman" w:hAnsi="Times New Roman" w:eastAsia="Times New Roman" w:cs="Times New Roman"/>
            <w:i w:val="1"/>
            <w:iCs w:val="1"/>
            <w:sz w:val="24"/>
            <w:szCs w:val="24"/>
          </w:rPr>
          <w:t xml:space="preserve"> </w:t>
        </w:r>
        <w:r w:rsidRPr="10880889" w:rsidR="0D8FDF3D">
          <w:rPr>
            <w:rFonts w:ascii="Times New Roman" w:hAnsi="Times New Roman" w:eastAsia="Times New Roman" w:cs="Times New Roman"/>
            <w:i w:val="1"/>
            <w:iCs w:val="1"/>
            <w:sz w:val="24"/>
            <w:szCs w:val="24"/>
          </w:rPr>
          <w:t>system</w:t>
        </w:r>
      </w:ins>
      <w:ins w:author="Sebastian Villasante" w:date="2023-10-16T10:20:37.89Z" w:id="555857195">
        <w:r w:rsidRPr="10880889" w:rsidR="0D8FDF3D">
          <w:rPr>
            <w:rFonts w:ascii="Times New Roman" w:hAnsi="Times New Roman" w:eastAsia="Times New Roman" w:cs="Times New Roman"/>
            <w:i w:val="1"/>
            <w:iCs w:val="1"/>
            <w:sz w:val="24"/>
            <w:szCs w:val="24"/>
          </w:rPr>
          <w:t>”</w:t>
        </w:r>
        <w:r w:rsidRPr="10880889" w:rsidR="07AD7AFB">
          <w:rPr>
            <w:rFonts w:ascii="Times New Roman" w:hAnsi="Times New Roman" w:eastAsia="Times New Roman" w:cs="Times New Roman"/>
            <w:i w:val="1"/>
            <w:iCs w:val="1"/>
            <w:sz w:val="24"/>
            <w:szCs w:val="24"/>
          </w:rPr>
          <w:t xml:space="preserve"> OR</w:t>
        </w:r>
      </w:ins>
      <w:ins w:author="Sebastian Villasante" w:date="2023-10-16T10:19:33.286Z" w:id="646973159">
        <w:r w:rsidRPr="10880889" w:rsidR="0D8FDF3D">
          <w:rPr>
            <w:rFonts w:ascii="Times New Roman" w:hAnsi="Times New Roman" w:eastAsia="Times New Roman" w:cs="Times New Roman"/>
            <w:i w:val="1"/>
            <w:iCs w:val="1"/>
            <w:sz w:val="24"/>
            <w:szCs w:val="24"/>
          </w:rPr>
          <w:t xml:space="preserve"> </w:t>
        </w:r>
      </w:ins>
      <w:ins w:author="Sebastian Villasante" w:date="2023-10-16T10:20:31.57Z" w:id="1184742994">
        <w:r w:rsidRPr="10880889" w:rsidR="0D8FDF3D">
          <w:rPr>
            <w:rFonts w:ascii="Times New Roman" w:hAnsi="Times New Roman" w:eastAsia="Times New Roman" w:cs="Times New Roman"/>
            <w:i w:val="1"/>
            <w:iCs w:val="1"/>
            <w:sz w:val="24"/>
            <w:szCs w:val="24"/>
          </w:rPr>
          <w:t>“</w:t>
        </w:r>
      </w:ins>
      <w:ins w:author="Sebastian Villasante" w:date="2023-10-16T10:19:33.286Z" w:id="639846649">
        <w:r w:rsidRPr="10880889" w:rsidR="0D8FDF3D">
          <w:rPr>
            <w:rFonts w:ascii="Times New Roman" w:hAnsi="Times New Roman" w:eastAsia="Times New Roman" w:cs="Times New Roman"/>
            <w:i w:val="1"/>
            <w:iCs w:val="1"/>
            <w:sz w:val="24"/>
            <w:szCs w:val="24"/>
          </w:rPr>
          <w:t>coupled</w:t>
        </w:r>
        <w:r w:rsidRPr="10880889" w:rsidR="0D8FDF3D">
          <w:rPr>
            <w:rFonts w:ascii="Times New Roman" w:hAnsi="Times New Roman" w:eastAsia="Times New Roman" w:cs="Times New Roman"/>
            <w:i w:val="1"/>
            <w:iCs w:val="1"/>
            <w:sz w:val="24"/>
            <w:szCs w:val="24"/>
          </w:rPr>
          <w:t xml:space="preserve"> </w:t>
        </w:r>
        <w:r w:rsidRPr="10880889" w:rsidR="0D8FDF3D">
          <w:rPr>
            <w:rFonts w:ascii="Times New Roman" w:hAnsi="Times New Roman" w:eastAsia="Times New Roman" w:cs="Times New Roman"/>
            <w:i w:val="1"/>
            <w:iCs w:val="1"/>
            <w:sz w:val="24"/>
            <w:szCs w:val="24"/>
          </w:rPr>
          <w:t>system</w:t>
        </w:r>
      </w:ins>
      <w:ins w:author="Sebastian Villasante" w:date="2023-10-16T10:20:34.73Z" w:id="1057439199">
        <w:r w:rsidRPr="10880889" w:rsidR="299147D4">
          <w:rPr>
            <w:rFonts w:ascii="Times New Roman" w:hAnsi="Times New Roman" w:eastAsia="Times New Roman" w:cs="Times New Roman"/>
            <w:i w:val="1"/>
            <w:iCs w:val="1"/>
            <w:sz w:val="24"/>
            <w:szCs w:val="24"/>
          </w:rPr>
          <w:t>”</w:t>
        </w:r>
      </w:ins>
      <w:r w:rsidRPr="10880889" w:rsidR="00484B97">
        <w:rPr>
          <w:rFonts w:ascii="Times New Roman" w:hAnsi="Times New Roman" w:eastAsia="Times New Roman" w:cs="Times New Roman"/>
          <w:i w:val="1"/>
          <w:iCs w:val="1"/>
          <w:sz w:val="24"/>
          <w:szCs w:val="24"/>
        </w:rPr>
        <w:t xml:space="preserve">) </w:t>
      </w:r>
      <w:commentRangeEnd w:id="3"/>
      <w:r>
        <w:rPr>
          <w:rStyle w:val="CommentReference"/>
        </w:rPr>
        <w:commentReference w:id="3"/>
      </w:r>
      <w:commentRangeEnd w:id="1196136670"/>
      <w:r>
        <w:rPr>
          <w:rStyle w:val="CommentReference"/>
        </w:rPr>
        <w:commentReference w:id="1196136670"/>
      </w:r>
      <w:commentRangeEnd w:id="912713507"/>
      <w:r>
        <w:rPr>
          <w:rStyle w:val="CommentReference"/>
        </w:rPr>
        <w:commentReference w:id="912713507"/>
      </w:r>
      <w:commentRangeEnd w:id="159720410"/>
      <w:r>
        <w:rPr>
          <w:rStyle w:val="CommentReference"/>
        </w:rPr>
        <w:commentReference w:id="159720410"/>
      </w:r>
    </w:p>
    <w:p w:rsidR="00204739" w:rsidRDefault="00204739" w14:paraId="3A482D3E" w14:textId="77777777">
      <w:pPr>
        <w:ind w:left="720"/>
        <w:rPr>
          <w:rFonts w:ascii="Times New Roman" w:hAnsi="Times New Roman" w:eastAsia="Times New Roman" w:cs="Times New Roman"/>
          <w:i/>
          <w:sz w:val="24"/>
          <w:szCs w:val="24"/>
        </w:rPr>
      </w:pPr>
    </w:p>
    <w:p w:rsidR="00204739" w:rsidRDefault="00484B97" w14:paraId="7DFC7D82" w14:textId="77777777">
      <w:pPr>
        <w:ind w:left="720"/>
        <w:rPr>
          <w:rFonts w:ascii="Times New Roman" w:hAnsi="Times New Roman" w:eastAsia="Times New Roman" w:cs="Times New Roman"/>
          <w:b/>
          <w:sz w:val="24"/>
          <w:szCs w:val="24"/>
          <w:highlight w:val="green"/>
        </w:rPr>
      </w:pPr>
      <w:commentRangeStart w:id="4"/>
      <w:r>
        <w:rPr>
          <w:rFonts w:ascii="Times New Roman" w:hAnsi="Times New Roman" w:eastAsia="Times New Roman" w:cs="Times New Roman"/>
          <w:b/>
          <w:sz w:val="24"/>
          <w:szCs w:val="24"/>
          <w:highlight w:val="green"/>
        </w:rPr>
        <w:t>3th  LEVEL:</w:t>
      </w:r>
      <w:commentRangeEnd w:id="4"/>
      <w:r>
        <w:commentReference w:id="4"/>
      </w:r>
    </w:p>
    <w:p w:rsidR="00204739" w:rsidRDefault="00204739" w14:paraId="5A67EA32" w14:textId="77777777">
      <w:pPr>
        <w:ind w:left="720"/>
        <w:rPr>
          <w:rFonts w:ascii="Times New Roman" w:hAnsi="Times New Roman" w:eastAsia="Times New Roman" w:cs="Times New Roman"/>
          <w:b/>
          <w:sz w:val="24"/>
          <w:szCs w:val="24"/>
          <w:highlight w:val="white"/>
        </w:rPr>
      </w:pPr>
    </w:p>
    <w:p w:rsidR="00204739" w:rsidP="629C762A" w:rsidRDefault="00484B97" w14:paraId="5F9077AC" w14:textId="6676DB87">
      <w:pPr>
        <w:ind w:left="720"/>
        <w:rPr>
          <w:rFonts w:ascii="Times New Roman" w:hAnsi="Times New Roman" w:eastAsia="Times New Roman" w:cs="Times New Roman"/>
          <w:b w:val="1"/>
          <w:bCs w:val="1"/>
          <w:sz w:val="24"/>
          <w:szCs w:val="24"/>
          <w:shd w:val="clear" w:color="auto" w:fill="FF9900"/>
        </w:rPr>
      </w:pPr>
      <w:commentRangeStart w:id="635361489"/>
      <w:r w:rsidRPr="629C762A" w:rsidR="00484B97">
        <w:rPr>
          <w:rFonts w:ascii="Times New Roman" w:hAnsi="Times New Roman" w:eastAsia="Times New Roman" w:cs="Times New Roman"/>
          <w:b w:val="1"/>
          <w:bCs w:val="1"/>
          <w:sz w:val="24"/>
          <w:szCs w:val="24"/>
          <w:shd w:val="clear" w:color="auto" w:fill="FF9900"/>
        </w:rPr>
        <w:t>AND (</w:t>
      </w:r>
      <w:ins w:author="Fern Wickson" w:date="2023-10-01T10:23:23.21Z" w:id="1986174890">
        <w:r w:rsidRPr="10880889" w:rsidR="56285518">
          <w:rPr>
            <w:rFonts w:ascii="Times New Roman" w:hAnsi="Times New Roman" w:eastAsia="Times New Roman" w:cs="Times New Roman"/>
            <w:b w:val="1"/>
            <w:bCs w:val="1"/>
            <w:sz w:val="24"/>
            <w:szCs w:val="24"/>
          </w:rPr>
          <w:t xml:space="preserve">conceptual </w:t>
        </w:r>
        <w:r w:rsidRPr="10880889" w:rsidR="56285518">
          <w:rPr>
            <w:rFonts w:ascii="Times New Roman" w:hAnsi="Times New Roman" w:eastAsia="Times New Roman" w:cs="Times New Roman"/>
            <w:b w:val="1"/>
            <w:bCs w:val="1"/>
            <w:sz w:val="24"/>
            <w:szCs w:val="24"/>
          </w:rPr>
          <w:t>framework</w:t>
        </w:r>
        <w:r w:rsidRPr="10880889" w:rsidR="56285518">
          <w:rPr>
            <w:rFonts w:ascii="Times New Roman" w:hAnsi="Times New Roman" w:eastAsia="Times New Roman" w:cs="Times New Roman"/>
            <w:b w:val="1"/>
            <w:bCs w:val="1"/>
            <w:sz w:val="24"/>
            <w:szCs w:val="24"/>
          </w:rPr>
          <w:t xml:space="preserve"> </w:t>
        </w:r>
      </w:ins>
      <w:del w:author="Fern Wickson" w:date="2023-10-01T10:22:47.793Z" w:id="1469258156">
        <w:r w:rsidRPr="10880889" w:rsidDel="00484B97">
          <w:rPr>
            <w:rFonts w:ascii="Times New Roman" w:hAnsi="Times New Roman" w:eastAsia="Times New Roman" w:cs="Times New Roman"/>
            <w:b w:val="1"/>
            <w:bCs w:val="1"/>
            <w:sz w:val="24"/>
            <w:szCs w:val="24"/>
          </w:rPr>
          <w:delText>x</w:delText>
        </w:r>
        <w:r w:rsidRPr="10880889" w:rsidDel="00484B97">
          <w:rPr>
            <w:rFonts w:ascii="Times New Roman" w:hAnsi="Times New Roman" w:eastAsia="Times New Roman" w:cs="Times New Roman"/>
            <w:b w:val="1"/>
            <w:bCs w:val="1"/>
            <w:sz w:val="24"/>
            <w:szCs w:val="24"/>
          </w:rPr>
          <w:delText>xx</w:delText>
        </w:r>
      </w:del>
      <w:r w:rsidRPr="629C762A" w:rsidR="00484B97">
        <w:rPr>
          <w:rFonts w:ascii="Times New Roman" w:hAnsi="Times New Roman" w:eastAsia="Times New Roman" w:cs="Times New Roman"/>
          <w:b w:val="1"/>
          <w:bCs w:val="1"/>
          <w:sz w:val="24"/>
          <w:szCs w:val="24"/>
          <w:shd w:val="clear" w:color="auto" w:fill="FF9900"/>
        </w:rPr>
        <w:t>,</w:t>
      </w:r>
      <w:r w:rsidRPr="629C762A" w:rsidR="00484B97">
        <w:rPr>
          <w:rFonts w:ascii="Times New Roman" w:hAnsi="Times New Roman" w:eastAsia="Times New Roman" w:cs="Times New Roman"/>
          <w:b w:val="1"/>
          <w:bCs w:val="1"/>
          <w:sz w:val="24"/>
          <w:szCs w:val="24"/>
          <w:shd w:val="clear" w:color="auto" w:fill="FF9900"/>
        </w:rPr>
        <w:t xml:space="preserve"> </w:t>
      </w:r>
      <w:r w:rsidRPr="629C762A" w:rsidR="00484B97">
        <w:rPr>
          <w:rFonts w:ascii="Times New Roman" w:hAnsi="Times New Roman" w:eastAsia="Times New Roman" w:cs="Times New Roman"/>
          <w:b w:val="1"/>
          <w:bCs w:val="1"/>
          <w:sz w:val="24"/>
          <w:szCs w:val="24"/>
          <w:shd w:val="clear" w:color="auto" w:fill="FF9900"/>
        </w:rPr>
        <w:t>C</w:t>
      </w:r>
      <w:r w:rsidRPr="629C762A" w:rsidR="00484B97">
        <w:rPr>
          <w:rFonts w:ascii="Times New Roman" w:hAnsi="Times New Roman" w:eastAsia="Times New Roman" w:cs="Times New Roman"/>
          <w:b w:val="1"/>
          <w:bCs w:val="1"/>
          <w:sz w:val="24"/>
          <w:szCs w:val="24"/>
          <w:shd w:val="clear" w:color="auto" w:fill="FF9900"/>
        </w:rPr>
        <w:t>hapter</w:t>
      </w:r>
      <w:r w:rsidRPr="629C762A" w:rsidR="00484B97">
        <w:rPr>
          <w:rFonts w:ascii="Times New Roman" w:hAnsi="Times New Roman" w:eastAsia="Times New Roman" w:cs="Times New Roman"/>
          <w:b w:val="1"/>
          <w:bCs w:val="1"/>
          <w:sz w:val="24"/>
          <w:szCs w:val="24"/>
          <w:shd w:val="clear" w:color="auto" w:fill="FF9900"/>
        </w:rPr>
        <w:t xml:space="preserve"> </w:t>
      </w:r>
      <w:r w:rsidRPr="629C762A" w:rsidR="00484B97">
        <w:rPr>
          <w:rFonts w:ascii="Times New Roman" w:hAnsi="Times New Roman" w:eastAsia="Times New Roman" w:cs="Times New Roman"/>
          <w:b w:val="1"/>
          <w:bCs w:val="1"/>
          <w:sz w:val="24"/>
          <w:szCs w:val="24"/>
          <w:shd w:val="clear" w:color="auto" w:fill="FF9900"/>
        </w:rPr>
        <w:t>1)</w:t>
      </w:r>
      <w:commentRangeEnd w:id="635361489"/>
      <w:r>
        <w:rPr>
          <w:rStyle w:val="CommentReference"/>
        </w:rPr>
        <w:commentReference w:id="635361489"/>
      </w:r>
    </w:p>
    <w:p w:rsidR="629C762A" w:rsidRDefault="629C762A" w14:paraId="15A025AA" w14:textId="43984596"/>
    <w:p w:rsidR="17FF5498" w:rsidRDefault="17FF5498" w14:paraId="6824CB57" w14:textId="7EFFF1A4">
      <w:r w:rsidR="17FF5498">
        <w:rPr/>
        <w:t>We</w:t>
      </w:r>
      <w:r w:rsidR="17FF5498">
        <w:rPr/>
        <w:t xml:space="preserve"> </w:t>
      </w:r>
      <w:r w:rsidR="17FF5498">
        <w:rPr/>
        <w:t>have</w:t>
      </w:r>
      <w:r w:rsidR="17FF5498">
        <w:rPr/>
        <w:t xml:space="preserve"> </w:t>
      </w:r>
      <w:r w:rsidR="28E565E3">
        <w:rPr/>
        <w:t>6</w:t>
      </w:r>
      <w:r w:rsidR="17FF5498">
        <w:rPr/>
        <w:t xml:space="preserve"> </w:t>
      </w:r>
      <w:r w:rsidR="17FF5498">
        <w:rPr/>
        <w:t>searches</w:t>
      </w:r>
      <w:r w:rsidR="17FF5498">
        <w:rPr/>
        <w:t xml:space="preserve"> </w:t>
      </w:r>
      <w:r w:rsidR="17FF5498">
        <w:rPr/>
        <w:t>to</w:t>
      </w:r>
      <w:r w:rsidR="17FF5498">
        <w:rPr/>
        <w:t xml:space="preserve"> run </w:t>
      </w:r>
      <w:r w:rsidR="17FF5498">
        <w:rPr/>
        <w:t>within</w:t>
      </w:r>
      <w:r w:rsidR="17FF5498">
        <w:rPr/>
        <w:t xml:space="preserve"> </w:t>
      </w:r>
      <w:r w:rsidR="17FF5498">
        <w:rPr/>
        <w:t>the</w:t>
      </w:r>
      <w:r w:rsidR="17FF5498">
        <w:rPr/>
        <w:t xml:space="preserve"> corpus </w:t>
      </w:r>
      <w:r w:rsidR="17FF5498">
        <w:rPr/>
        <w:t>papers</w:t>
      </w:r>
      <w:r w:rsidR="7751C730">
        <w:rPr/>
        <w:t xml:space="preserve"> </w:t>
      </w:r>
      <w:r w:rsidR="7751C730">
        <w:rPr/>
        <w:t>arrived</w:t>
      </w:r>
      <w:r w:rsidR="7751C730">
        <w:rPr/>
        <w:t xml:space="preserve"> at </w:t>
      </w:r>
      <w:r w:rsidR="7751C730">
        <w:rPr/>
        <w:t>through</w:t>
      </w:r>
      <w:r w:rsidR="7751C730">
        <w:rPr/>
        <w:t xml:space="preserve"> </w:t>
      </w:r>
      <w:r w:rsidR="7751C730">
        <w:rPr/>
        <w:t>level</w:t>
      </w:r>
      <w:r w:rsidR="7751C730">
        <w:rPr/>
        <w:t xml:space="preserve"> 1+2</w:t>
      </w:r>
      <w:r w:rsidR="17FF5498">
        <w:rPr/>
        <w:t>:</w:t>
      </w:r>
    </w:p>
    <w:p w:rsidR="17FF5498" w:rsidP="629C762A" w:rsidRDefault="17FF5498" w14:paraId="11578A99" w14:textId="7CB801FF">
      <w:pPr>
        <w:pStyle w:val="ListParagraph"/>
        <w:numPr>
          <w:ilvl w:val="0"/>
          <w:numId w:val="4"/>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419"/>
        </w:rPr>
      </w:pP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root</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underlying</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indirect</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AND [driver* OR cause*]</w:t>
      </w:r>
    </w:p>
    <w:p w:rsidR="56A439C9" w:rsidP="629C762A" w:rsidRDefault="56A439C9" w14:paraId="4CE36EE2" w14:textId="39A90893">
      <w:pPr>
        <w:pStyle w:val="ListParagraph"/>
        <w:numPr>
          <w:ilvl w:val="0"/>
          <w:numId w:val="4"/>
        </w:numPr>
        <w:rPr>
          <w:rFonts w:ascii="Arial" w:hAnsi="Arial" w:eastAsia="Arial" w:cs="Arial"/>
          <w:b w:val="0"/>
          <w:bCs w:val="0"/>
          <w:i w:val="0"/>
          <w:iCs w:val="0"/>
          <w:strike w:val="0"/>
          <w:dstrike w:val="0"/>
          <w:noProof w:val="0"/>
          <w:color w:val="000000" w:themeColor="text1" w:themeTint="FF" w:themeShade="FF"/>
          <w:sz w:val="22"/>
          <w:szCs w:val="22"/>
          <w:u w:val="none"/>
          <w:lang w:val="es-419"/>
        </w:rPr>
      </w:pPr>
      <w:r w:rsidRPr="629C762A" w:rsidR="56A439C9">
        <w:rPr>
          <w:rFonts w:ascii="Arial" w:hAnsi="Arial" w:eastAsia="Arial" w:cs="Arial"/>
          <w:b w:val="0"/>
          <w:bCs w:val="0"/>
          <w:i w:val="0"/>
          <w:iCs w:val="0"/>
          <w:strike w:val="0"/>
          <w:dstrike w:val="0"/>
          <w:noProof w:val="0"/>
          <w:color w:val="000000" w:themeColor="text1" w:themeTint="FF" w:themeShade="FF"/>
          <w:sz w:val="22"/>
          <w:szCs w:val="22"/>
          <w:u w:val="none"/>
          <w:lang w:val="es-419"/>
        </w:rPr>
        <w:t>e</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quity</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inequity</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just</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unjust</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inequality</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equality</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Fair</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unfair</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w:t>
      </w:r>
    </w:p>
    <w:p w:rsidR="17FF5498" w:rsidP="629C762A" w:rsidRDefault="17FF5498" w14:paraId="283E81C9" w14:textId="421B4048">
      <w:pPr>
        <w:pStyle w:val="ListParagraph"/>
        <w:numPr>
          <w:ilvl w:val="0"/>
          <w:numId w:val="4"/>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419"/>
        </w:rPr>
      </w:pP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scal</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impact</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leapfrog</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OR transfer*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we</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then</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will</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ask</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TSU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to</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search</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this</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category</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to</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tell</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us</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how</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many</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are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talking</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about</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time, temporal,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etc</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ways</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of</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framing</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scale</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w:t>
      </w:r>
    </w:p>
    <w:p w:rsidR="17FF5498" w:rsidP="629C762A" w:rsidRDefault="17FF5498" w14:paraId="73485F58" w14:textId="727D3271">
      <w:pPr>
        <w:pStyle w:val="ListParagraph"/>
        <w:numPr>
          <w:ilvl w:val="0"/>
          <w:numId w:val="4"/>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419"/>
        </w:rPr>
      </w:pP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inclusi</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particip</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engagement</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democratic</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coproduct</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transdisc</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multiactor</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multi-actor</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integrat</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w:t>
      </w:r>
    </w:p>
    <w:p w:rsidR="17FF5498" w:rsidP="629C762A" w:rsidRDefault="17FF5498" w14:paraId="1E584652" w14:textId="0E2494A6">
      <w:pPr>
        <w:pStyle w:val="ListParagraph"/>
        <w:numPr>
          <w:ilvl w:val="0"/>
          <w:numId w:val="4"/>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419"/>
        </w:rPr>
      </w:pPr>
      <w:r w:rsidRPr="5C91FF2B"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evaluat</w:t>
      </w:r>
      <w:r w:rsidRPr="5C91FF2B"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5C91FF2B"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reflex</w:t>
      </w:r>
      <w:r w:rsidRPr="5C91FF2B"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5C91FF2B"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reflect</w:t>
      </w:r>
      <w:r w:rsidRPr="5C91FF2B"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monitor* OR </w:t>
      </w:r>
      <w:r w:rsidRPr="5C91FF2B"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adapt</w:t>
      </w:r>
      <w:r w:rsidRPr="5C91FF2B"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5C91FF2B"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learn</w:t>
      </w:r>
      <w:r w:rsidRPr="5C91FF2B"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w:t>
      </w:r>
    </w:p>
    <w:p w:rsidR="10EB9D3D" w:rsidP="5C91FF2B" w:rsidRDefault="10EB9D3D" w14:paraId="227C622D" w14:textId="3201A79A">
      <w:pPr>
        <w:pStyle w:val="ListParagraph"/>
        <w:numPr>
          <w:ilvl w:val="0"/>
          <w:numId w:val="4"/>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419"/>
        </w:rPr>
      </w:pPr>
      <w:r w:rsidRPr="5C91FF2B" w:rsidR="10EB9D3D">
        <w:rPr>
          <w:rFonts w:ascii="Arial" w:hAnsi="Arial" w:eastAsia="Arial" w:cs="Arial"/>
          <w:b w:val="0"/>
          <w:bCs w:val="0"/>
          <w:i w:val="0"/>
          <w:iCs w:val="0"/>
          <w:strike w:val="0"/>
          <w:dstrike w:val="0"/>
          <w:noProof w:val="0"/>
          <w:color w:val="000000" w:themeColor="text1" w:themeTint="FF" w:themeShade="FF"/>
          <w:sz w:val="22"/>
          <w:szCs w:val="22"/>
          <w:u w:val="none"/>
          <w:lang w:val="es-419"/>
        </w:rPr>
        <w:t>responsib</w:t>
      </w:r>
      <w:r w:rsidRPr="5C91FF2B" w:rsidR="10EB9D3D">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5C91FF2B" w:rsidR="10EB9D3D">
        <w:rPr>
          <w:rFonts w:ascii="Arial" w:hAnsi="Arial" w:eastAsia="Arial" w:cs="Arial"/>
          <w:b w:val="0"/>
          <w:bCs w:val="0"/>
          <w:i w:val="0"/>
          <w:iCs w:val="0"/>
          <w:strike w:val="0"/>
          <w:dstrike w:val="0"/>
          <w:noProof w:val="0"/>
          <w:color w:val="000000" w:themeColor="text1" w:themeTint="FF" w:themeShade="FF"/>
          <w:sz w:val="22"/>
          <w:szCs w:val="22"/>
          <w:u w:val="none"/>
          <w:lang w:val="es-419"/>
        </w:rPr>
        <w:t>accountab</w:t>
      </w:r>
      <w:r w:rsidRPr="5C91FF2B" w:rsidR="10EB9D3D">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5C91FF2B" w:rsidR="10EB9D3D">
        <w:rPr>
          <w:rFonts w:ascii="Arial" w:hAnsi="Arial" w:eastAsia="Arial" w:cs="Arial"/>
          <w:b w:val="0"/>
          <w:bCs w:val="0"/>
          <w:i w:val="0"/>
          <w:iCs w:val="0"/>
          <w:strike w:val="0"/>
          <w:dstrike w:val="0"/>
          <w:noProof w:val="0"/>
          <w:color w:val="000000" w:themeColor="text1" w:themeTint="FF" w:themeShade="FF"/>
          <w:sz w:val="22"/>
          <w:szCs w:val="22"/>
          <w:u w:val="none"/>
          <w:lang w:val="es-419"/>
        </w:rPr>
        <w:t>rights</w:t>
      </w:r>
      <w:r w:rsidRPr="5C91FF2B" w:rsidR="10EB9D3D">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5C91FF2B" w:rsidR="7017F672">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OR </w:t>
      </w:r>
      <w:r w:rsidRPr="5C91FF2B" w:rsidR="7017F672">
        <w:rPr>
          <w:rFonts w:ascii="Arial" w:hAnsi="Arial" w:eastAsia="Arial" w:cs="Arial"/>
          <w:b w:val="0"/>
          <w:bCs w:val="0"/>
          <w:i w:val="0"/>
          <w:iCs w:val="0"/>
          <w:strike w:val="0"/>
          <w:dstrike w:val="0"/>
          <w:noProof w:val="0"/>
          <w:color w:val="000000" w:themeColor="text1" w:themeTint="FF" w:themeShade="FF"/>
          <w:sz w:val="22"/>
          <w:szCs w:val="22"/>
          <w:u w:val="none"/>
          <w:lang w:val="es-419"/>
        </w:rPr>
        <w:t>steward</w:t>
      </w:r>
      <w:r w:rsidRPr="5C91FF2B" w:rsidR="7017F672">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5C91FF2B" w:rsidR="7017F672">
        <w:rPr>
          <w:rFonts w:ascii="Arial" w:hAnsi="Arial" w:eastAsia="Arial" w:cs="Arial"/>
          <w:b w:val="0"/>
          <w:bCs w:val="0"/>
          <w:i w:val="0"/>
          <w:iCs w:val="0"/>
          <w:strike w:val="0"/>
          <w:dstrike w:val="0"/>
          <w:noProof w:val="0"/>
          <w:color w:val="000000" w:themeColor="text1" w:themeTint="FF" w:themeShade="FF"/>
          <w:sz w:val="22"/>
          <w:szCs w:val="22"/>
          <w:u w:val="none"/>
          <w:lang w:val="es-419"/>
        </w:rPr>
        <w:t>or</w:t>
      </w:r>
      <w:r w:rsidRPr="5C91FF2B" w:rsidR="7017F672">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5C91FF2B" w:rsidR="7017F672">
        <w:rPr>
          <w:rFonts w:ascii="Arial" w:hAnsi="Arial" w:eastAsia="Arial" w:cs="Arial"/>
          <w:b w:val="0"/>
          <w:bCs w:val="0"/>
          <w:i w:val="0"/>
          <w:iCs w:val="0"/>
          <w:strike w:val="0"/>
          <w:dstrike w:val="0"/>
          <w:noProof w:val="0"/>
          <w:color w:val="000000" w:themeColor="text1" w:themeTint="FF" w:themeShade="FF"/>
          <w:sz w:val="22"/>
          <w:szCs w:val="22"/>
          <w:u w:val="none"/>
          <w:lang w:val="es-419"/>
        </w:rPr>
        <w:t>recipro</w:t>
      </w:r>
      <w:r w:rsidRPr="5C91FF2B" w:rsidR="55D0FF6F">
        <w:rPr>
          <w:rFonts w:ascii="Arial" w:hAnsi="Arial" w:eastAsia="Arial" w:cs="Arial"/>
          <w:b w:val="0"/>
          <w:bCs w:val="0"/>
          <w:i w:val="0"/>
          <w:iCs w:val="0"/>
          <w:strike w:val="0"/>
          <w:dstrike w:val="0"/>
          <w:noProof w:val="0"/>
          <w:color w:val="000000" w:themeColor="text1" w:themeTint="FF" w:themeShade="FF"/>
          <w:sz w:val="22"/>
          <w:szCs w:val="22"/>
          <w:u w:val="none"/>
          <w:lang w:val="es-419"/>
        </w:rPr>
        <w:t>c</w:t>
      </w:r>
      <w:r w:rsidRPr="5C91FF2B" w:rsidR="55D0FF6F">
        <w:rPr>
          <w:rFonts w:ascii="Arial" w:hAnsi="Arial" w:eastAsia="Arial" w:cs="Arial"/>
          <w:b w:val="0"/>
          <w:bCs w:val="0"/>
          <w:i w:val="0"/>
          <w:iCs w:val="0"/>
          <w:strike w:val="0"/>
          <w:dstrike w:val="0"/>
          <w:noProof w:val="0"/>
          <w:color w:val="000000" w:themeColor="text1" w:themeTint="FF" w:themeShade="FF"/>
          <w:sz w:val="22"/>
          <w:szCs w:val="22"/>
          <w:u w:val="none"/>
          <w:lang w:val="es-419"/>
        </w:rPr>
        <w:t>*</w:t>
      </w:r>
      <w:r w:rsidRPr="5C91FF2B" w:rsidR="7017F672">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5C91FF2B" w:rsidR="7017F672">
        <w:rPr>
          <w:rFonts w:ascii="Arial" w:hAnsi="Arial" w:eastAsia="Arial" w:cs="Arial"/>
          <w:b w:val="0"/>
          <w:bCs w:val="0"/>
          <w:i w:val="0"/>
          <w:iCs w:val="0"/>
          <w:strike w:val="0"/>
          <w:dstrike w:val="0"/>
          <w:noProof w:val="0"/>
          <w:color w:val="000000" w:themeColor="text1" w:themeTint="FF" w:themeShade="FF"/>
          <w:sz w:val="22"/>
          <w:szCs w:val="22"/>
          <w:u w:val="none"/>
          <w:lang w:val="es-419"/>
        </w:rPr>
        <w:t>interdependen</w:t>
      </w:r>
      <w:r w:rsidRPr="5C91FF2B" w:rsidR="7017F672">
        <w:rPr>
          <w:rFonts w:ascii="Arial" w:hAnsi="Arial" w:eastAsia="Arial" w:cs="Arial"/>
          <w:b w:val="0"/>
          <w:bCs w:val="0"/>
          <w:i w:val="0"/>
          <w:iCs w:val="0"/>
          <w:strike w:val="0"/>
          <w:dstrike w:val="0"/>
          <w:noProof w:val="0"/>
          <w:color w:val="000000" w:themeColor="text1" w:themeTint="FF" w:themeShade="FF"/>
          <w:sz w:val="22"/>
          <w:szCs w:val="22"/>
          <w:u w:val="none"/>
          <w:lang w:val="es-419"/>
        </w:rPr>
        <w:t>*</w:t>
      </w:r>
      <w:r w:rsidRPr="5C91FF2B" w:rsidR="205B87EC">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5C91FF2B" w:rsidR="0DDA45E0">
        <w:rPr>
          <w:rFonts w:ascii="Arial" w:hAnsi="Arial" w:eastAsia="Arial" w:cs="Arial"/>
          <w:b w:val="0"/>
          <w:bCs w:val="0"/>
          <w:i w:val="0"/>
          <w:iCs w:val="0"/>
          <w:strike w:val="0"/>
          <w:dstrike w:val="0"/>
          <w:noProof w:val="0"/>
          <w:color w:val="000000" w:themeColor="text1" w:themeTint="FF" w:themeShade="FF"/>
          <w:sz w:val="22"/>
          <w:szCs w:val="22"/>
          <w:u w:val="none"/>
          <w:lang w:val="es-419"/>
        </w:rPr>
        <w:t>OR</w:t>
      </w:r>
      <w:r w:rsidRPr="5C91FF2B" w:rsidR="10EB9D3D">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5C91FF2B" w:rsidR="10EB9D3D">
        <w:rPr>
          <w:rFonts w:ascii="Arial" w:hAnsi="Arial" w:eastAsia="Arial" w:cs="Arial"/>
          <w:b w:val="0"/>
          <w:bCs w:val="0"/>
          <w:i w:val="0"/>
          <w:iCs w:val="0"/>
          <w:strike w:val="0"/>
          <w:dstrike w:val="0"/>
          <w:noProof w:val="0"/>
          <w:color w:val="000000" w:themeColor="text1" w:themeTint="FF" w:themeShade="FF"/>
          <w:sz w:val="22"/>
          <w:szCs w:val="22"/>
          <w:u w:val="none"/>
          <w:lang w:val="es-419"/>
        </w:rPr>
        <w:t>[</w:t>
      </w:r>
      <w:r w:rsidRPr="5C91FF2B" w:rsidR="10EB9D3D">
        <w:rPr>
          <w:rFonts w:ascii="Arial" w:hAnsi="Arial" w:eastAsia="Arial" w:cs="Arial"/>
          <w:b w:val="0"/>
          <w:bCs w:val="0"/>
          <w:i w:val="0"/>
          <w:iCs w:val="0"/>
          <w:strike w:val="0"/>
          <w:dstrike w:val="0"/>
          <w:noProof w:val="0"/>
          <w:color w:val="000000" w:themeColor="text1" w:themeTint="FF" w:themeShade="FF"/>
          <w:sz w:val="22"/>
          <w:szCs w:val="22"/>
          <w:u w:val="none"/>
          <w:lang w:val="es-419"/>
        </w:rPr>
        <w:t>relation</w:t>
      </w:r>
      <w:r w:rsidRPr="5C91FF2B" w:rsidR="10EB9D3D">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plural OR </w:t>
      </w:r>
      <w:r w:rsidRPr="5C91FF2B" w:rsidR="10EB9D3D">
        <w:rPr>
          <w:rFonts w:ascii="Arial" w:hAnsi="Arial" w:eastAsia="Arial" w:cs="Arial"/>
          <w:b w:val="0"/>
          <w:bCs w:val="0"/>
          <w:i w:val="0"/>
          <w:iCs w:val="0"/>
          <w:strike w:val="0"/>
          <w:dstrike w:val="0"/>
          <w:noProof w:val="0"/>
          <w:color w:val="000000" w:themeColor="text1" w:themeTint="FF" w:themeShade="FF"/>
          <w:sz w:val="22"/>
          <w:szCs w:val="22"/>
          <w:u w:val="none"/>
          <w:lang w:val="es-419"/>
        </w:rPr>
        <w:t>divers</w:t>
      </w:r>
      <w:r w:rsidRPr="5C91FF2B" w:rsidR="28DA7762">
        <w:rPr>
          <w:rFonts w:ascii="Arial" w:hAnsi="Arial" w:eastAsia="Arial" w:cs="Arial"/>
          <w:b w:val="0"/>
          <w:bCs w:val="0"/>
          <w:i w:val="0"/>
          <w:iCs w:val="0"/>
          <w:strike w:val="0"/>
          <w:dstrike w:val="0"/>
          <w:noProof w:val="0"/>
          <w:color w:val="000000" w:themeColor="text1" w:themeTint="FF" w:themeShade="FF"/>
          <w:sz w:val="22"/>
          <w:szCs w:val="22"/>
          <w:u w:val="none"/>
          <w:lang w:val="es-419"/>
        </w:rPr>
        <w:t>*</w:t>
      </w:r>
      <w:r w:rsidRPr="5C91FF2B" w:rsidR="047C8934">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w:t>
      </w:r>
      <w:r w:rsidRPr="5C91FF2B" w:rsidR="047C8934">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5C91FF2B" w:rsidR="047C8934">
        <w:rPr>
          <w:rFonts w:ascii="Arial" w:hAnsi="Arial" w:eastAsia="Arial" w:cs="Arial"/>
          <w:b w:val="0"/>
          <w:bCs w:val="0"/>
          <w:i w:val="0"/>
          <w:iCs w:val="0"/>
          <w:strike w:val="0"/>
          <w:dstrike w:val="0"/>
          <w:noProof w:val="0"/>
          <w:color w:val="000000" w:themeColor="text1" w:themeTint="FF" w:themeShade="FF"/>
          <w:sz w:val="22"/>
          <w:szCs w:val="22"/>
          <w:u w:val="none"/>
          <w:lang w:val="es-419"/>
        </w:rPr>
        <w:t>sustainability-aligned</w:t>
      </w:r>
      <w:r w:rsidRPr="5C91FF2B" w:rsidR="10EB9D3D">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5C91FF2B" w:rsidR="6118C62F">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OR care </w:t>
      </w:r>
      <w:r w:rsidRPr="5C91FF2B" w:rsidR="10EB9D3D">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AND </w:t>
      </w:r>
      <w:r w:rsidRPr="5C91FF2B" w:rsidR="10EB9D3D">
        <w:rPr>
          <w:rFonts w:ascii="Arial" w:hAnsi="Arial" w:eastAsia="Arial" w:cs="Arial"/>
          <w:b w:val="0"/>
          <w:bCs w:val="0"/>
          <w:i w:val="0"/>
          <w:iCs w:val="0"/>
          <w:strike w:val="0"/>
          <w:dstrike w:val="0"/>
          <w:noProof w:val="0"/>
          <w:color w:val="000000" w:themeColor="text1" w:themeTint="FF" w:themeShade="FF"/>
          <w:sz w:val="22"/>
          <w:szCs w:val="22"/>
          <w:u w:val="none"/>
          <w:lang w:val="es-419"/>
        </w:rPr>
        <w:t>value</w:t>
      </w:r>
      <w:r w:rsidRPr="5C91FF2B" w:rsidR="08430F3E">
        <w:rPr>
          <w:rFonts w:ascii="Arial" w:hAnsi="Arial" w:eastAsia="Arial" w:cs="Arial"/>
          <w:b w:val="0"/>
          <w:bCs w:val="0"/>
          <w:i w:val="0"/>
          <w:iCs w:val="0"/>
          <w:strike w:val="0"/>
          <w:dstrike w:val="0"/>
          <w:noProof w:val="0"/>
          <w:color w:val="000000" w:themeColor="text1" w:themeTint="FF" w:themeShade="FF"/>
          <w:sz w:val="22"/>
          <w:szCs w:val="22"/>
          <w:u w:val="none"/>
          <w:lang w:val="es-419"/>
        </w:rPr>
        <w:t>*</w:t>
      </w:r>
      <w:r w:rsidRPr="5C91FF2B" w:rsidR="54D17413">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OR </w:t>
      </w:r>
      <w:r w:rsidRPr="5C91FF2B" w:rsidR="54D17413">
        <w:rPr>
          <w:rFonts w:ascii="Arial" w:hAnsi="Arial" w:eastAsia="Arial" w:cs="Arial"/>
          <w:b w:val="0"/>
          <w:bCs w:val="0"/>
          <w:i w:val="0"/>
          <w:iCs w:val="0"/>
          <w:strike w:val="0"/>
          <w:dstrike w:val="0"/>
          <w:noProof w:val="0"/>
          <w:color w:val="000000" w:themeColor="text1" w:themeTint="FF" w:themeShade="FF"/>
          <w:sz w:val="22"/>
          <w:szCs w:val="22"/>
          <w:u w:val="none"/>
          <w:lang w:val="es-419"/>
        </w:rPr>
        <w:t>ethic</w:t>
      </w:r>
      <w:r w:rsidRPr="5C91FF2B" w:rsidR="54D17413">
        <w:rPr>
          <w:rFonts w:ascii="Arial" w:hAnsi="Arial" w:eastAsia="Arial" w:cs="Arial"/>
          <w:b w:val="0"/>
          <w:bCs w:val="0"/>
          <w:i w:val="0"/>
          <w:iCs w:val="0"/>
          <w:strike w:val="0"/>
          <w:dstrike w:val="0"/>
          <w:noProof w:val="0"/>
          <w:color w:val="000000" w:themeColor="text1" w:themeTint="FF" w:themeShade="FF"/>
          <w:sz w:val="22"/>
          <w:szCs w:val="22"/>
          <w:u w:val="none"/>
          <w:lang w:val="es-419"/>
        </w:rPr>
        <w:t>*</w:t>
      </w:r>
      <w:r w:rsidRPr="5C91FF2B" w:rsidR="08430F3E">
        <w:rPr>
          <w:rFonts w:ascii="Arial" w:hAnsi="Arial" w:eastAsia="Arial" w:cs="Arial"/>
          <w:b w:val="0"/>
          <w:bCs w:val="0"/>
          <w:i w:val="0"/>
          <w:iCs w:val="0"/>
          <w:strike w:val="0"/>
          <w:dstrike w:val="0"/>
          <w:noProof w:val="0"/>
          <w:color w:val="000000" w:themeColor="text1" w:themeTint="FF" w:themeShade="FF"/>
          <w:sz w:val="22"/>
          <w:szCs w:val="22"/>
          <w:u w:val="none"/>
          <w:lang w:val="es-419"/>
        </w:rPr>
        <w:t>]</w:t>
      </w:r>
    </w:p>
    <w:p w:rsidR="629C762A" w:rsidP="629C762A" w:rsidRDefault="629C762A" w14:paraId="37772FA5" w14:textId="15DDCC23">
      <w:pPr>
        <w:pStyle w:val="Normal"/>
        <w:spacing w:before="0" w:beforeAutospacing="off" w:after="0" w:afterAutospacing="off"/>
        <w:ind w:left="0"/>
        <w:rPr>
          <w:rFonts w:ascii="Arial" w:hAnsi="Arial" w:eastAsia="Arial" w:cs="Arial"/>
          <w:b w:val="0"/>
          <w:bCs w:val="0"/>
          <w:i w:val="0"/>
          <w:iCs w:val="0"/>
          <w:strike w:val="0"/>
          <w:dstrike w:val="0"/>
          <w:noProof w:val="0"/>
          <w:color w:val="000000" w:themeColor="text1" w:themeTint="FF" w:themeShade="FF"/>
          <w:sz w:val="22"/>
          <w:szCs w:val="22"/>
          <w:u w:val="none"/>
          <w:lang w:val="es-419"/>
        </w:rPr>
      </w:pPr>
    </w:p>
    <w:p w:rsidR="17FF5498" w:rsidP="629C762A" w:rsidRDefault="17FF5498" w14:paraId="5B75C166" w14:textId="6965447E">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419"/>
        </w:rPr>
      </w:pP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With</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the</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sets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that</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are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returned</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on</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each</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of</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the</w:t>
      </w:r>
      <w:r w:rsidRPr="629C762A" w:rsidR="5D0AD02D">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5D0AD02D">
        <w:rPr>
          <w:rFonts w:ascii="Arial" w:hAnsi="Arial" w:eastAsia="Arial" w:cs="Arial"/>
          <w:b w:val="0"/>
          <w:bCs w:val="0"/>
          <w:i w:val="0"/>
          <w:iCs w:val="0"/>
          <w:strike w:val="0"/>
          <w:dstrike w:val="0"/>
          <w:noProof w:val="0"/>
          <w:color w:val="000000" w:themeColor="text1" w:themeTint="FF" w:themeShade="FF"/>
          <w:sz w:val="22"/>
          <w:szCs w:val="22"/>
          <w:u w:val="none"/>
          <w:lang w:val="es-419"/>
        </w:rPr>
        <w:t>above</w:t>
      </w:r>
      <w:r w:rsidRPr="629C762A" w:rsidR="5D0AD02D">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can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the</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data TSU</w:t>
      </w:r>
      <w:r w:rsidRPr="629C762A" w:rsidR="0204E961">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204E961">
        <w:rPr>
          <w:rFonts w:ascii="Arial" w:hAnsi="Arial" w:eastAsia="Arial" w:cs="Arial"/>
          <w:b w:val="0"/>
          <w:bCs w:val="0"/>
          <w:i w:val="0"/>
          <w:iCs w:val="0"/>
          <w:strike w:val="0"/>
          <w:dstrike w:val="0"/>
          <w:noProof w:val="0"/>
          <w:color w:val="000000" w:themeColor="text1" w:themeTint="FF" w:themeShade="FF"/>
          <w:sz w:val="22"/>
          <w:szCs w:val="22"/>
          <w:u w:val="none"/>
          <w:lang w:val="es-419"/>
        </w:rPr>
        <w:t>also</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categorise</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into</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empirical</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papers</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and conceptual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papers</w:t>
      </w:r>
      <w:r w:rsidRPr="629C762A" w:rsidR="08E5560F">
        <w:rPr>
          <w:rFonts w:ascii="Arial" w:hAnsi="Arial" w:eastAsia="Arial" w:cs="Arial"/>
          <w:b w:val="0"/>
          <w:bCs w:val="0"/>
          <w:i w:val="0"/>
          <w:iCs w:val="0"/>
          <w:strike w:val="0"/>
          <w:dstrike w:val="0"/>
          <w:noProof w:val="0"/>
          <w:color w:val="000000" w:themeColor="text1" w:themeTint="FF" w:themeShade="FF"/>
          <w:sz w:val="22"/>
          <w:szCs w:val="22"/>
          <w:u w:val="none"/>
          <w:lang w:val="es-419"/>
        </w:rPr>
        <w:t>?</w:t>
      </w:r>
    </w:p>
    <w:p w:rsidR="7B941135" w:rsidP="629C762A" w:rsidRDefault="7B941135" w14:paraId="0ED78C57" w14:textId="32782E5A">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419"/>
        </w:rPr>
      </w:pPr>
      <w:r w:rsidRPr="629C762A" w:rsidR="7B941135">
        <w:rPr>
          <w:rFonts w:ascii="Arial" w:hAnsi="Arial" w:eastAsia="Arial" w:cs="Arial"/>
          <w:b w:val="0"/>
          <w:bCs w:val="0"/>
          <w:i w:val="0"/>
          <w:iCs w:val="0"/>
          <w:strike w:val="0"/>
          <w:dstrike w:val="0"/>
          <w:noProof w:val="0"/>
          <w:color w:val="000000" w:themeColor="text1" w:themeTint="FF" w:themeShade="FF"/>
          <w:sz w:val="22"/>
          <w:szCs w:val="22"/>
          <w:u w:val="none"/>
          <w:lang w:val="es-419"/>
        </w:rPr>
        <w:t>It</w:t>
      </w:r>
      <w:r w:rsidRPr="629C762A" w:rsidR="7B94113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7B941135">
        <w:rPr>
          <w:rFonts w:ascii="Arial" w:hAnsi="Arial" w:eastAsia="Arial" w:cs="Arial"/>
          <w:b w:val="0"/>
          <w:bCs w:val="0"/>
          <w:i w:val="0"/>
          <w:iCs w:val="0"/>
          <w:strike w:val="0"/>
          <w:dstrike w:val="0"/>
          <w:noProof w:val="0"/>
          <w:color w:val="000000" w:themeColor="text1" w:themeTint="FF" w:themeShade="FF"/>
          <w:sz w:val="22"/>
          <w:szCs w:val="22"/>
          <w:u w:val="none"/>
          <w:lang w:val="es-419"/>
        </w:rPr>
        <w:t>is</w:t>
      </w:r>
      <w:r w:rsidRPr="629C762A" w:rsidR="7B94113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7B941135">
        <w:rPr>
          <w:rFonts w:ascii="Arial" w:hAnsi="Arial" w:eastAsia="Arial" w:cs="Arial"/>
          <w:b w:val="0"/>
          <w:bCs w:val="0"/>
          <w:i w:val="0"/>
          <w:iCs w:val="0"/>
          <w:strike w:val="0"/>
          <w:dstrike w:val="0"/>
          <w:noProof w:val="0"/>
          <w:color w:val="000000" w:themeColor="text1" w:themeTint="FF" w:themeShade="FF"/>
          <w:sz w:val="22"/>
          <w:szCs w:val="22"/>
          <w:u w:val="none"/>
          <w:lang w:val="es-419"/>
        </w:rPr>
        <w:t>also</w:t>
      </w:r>
      <w:r w:rsidRPr="629C762A" w:rsidR="7B94113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17FF5498">
        <w:rPr>
          <w:rFonts w:ascii="Arial" w:hAnsi="Arial" w:eastAsia="Arial" w:cs="Arial"/>
          <w:b w:val="0"/>
          <w:bCs w:val="0"/>
          <w:i w:val="0"/>
          <w:iCs w:val="0"/>
          <w:strike w:val="0"/>
          <w:dstrike w:val="0"/>
          <w:noProof w:val="0"/>
          <w:color w:val="000000" w:themeColor="text1" w:themeTint="FF" w:themeShade="FF"/>
          <w:sz w:val="22"/>
          <w:szCs w:val="22"/>
          <w:u w:val="none"/>
          <w:lang w:val="es-419"/>
        </w:rPr>
        <w:t>likely</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we</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will</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need</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to</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refine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the</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search</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strings</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based</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on</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what</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is</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returned</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from</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each</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This</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is</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our</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best</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attempt</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at a </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first</w:t>
      </w:r>
      <w:r w:rsidRPr="629C762A" w:rsidR="086B7FC5">
        <w:rPr>
          <w:rFonts w:ascii="Arial" w:hAnsi="Arial" w:eastAsia="Arial" w:cs="Arial"/>
          <w:b w:val="0"/>
          <w:bCs w:val="0"/>
          <w:i w:val="0"/>
          <w:iCs w:val="0"/>
          <w:strike w:val="0"/>
          <w:dstrike w:val="0"/>
          <w:noProof w:val="0"/>
          <w:color w:val="000000" w:themeColor="text1" w:themeTint="FF" w:themeShade="FF"/>
          <w:sz w:val="22"/>
          <w:szCs w:val="22"/>
          <w:u w:val="none"/>
          <w:lang w:val="es-419"/>
        </w:rPr>
        <w:t xml:space="preserve"> round. </w:t>
      </w:r>
    </w:p>
    <w:p w:rsidR="629C762A" w:rsidP="629C762A" w:rsidRDefault="629C762A" w14:paraId="4ABA949C" w14:textId="3E44A80A">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s-419"/>
        </w:rPr>
      </w:pPr>
    </w:p>
    <w:p w:rsidR="629C762A" w:rsidP="629C762A" w:rsidRDefault="629C762A" w14:paraId="6197E3FA" w14:textId="3B4BA8FC">
      <w:pPr>
        <w:pStyle w:val="Normal"/>
        <w:ind w:left="0"/>
        <w:rPr>
          <w:rFonts w:ascii="Times New Roman" w:hAnsi="Times New Roman" w:eastAsia="Times New Roman" w:cs="Times New Roman"/>
          <w:b w:val="1"/>
          <w:bCs w:val="1"/>
          <w:sz w:val="24"/>
          <w:szCs w:val="24"/>
        </w:rPr>
      </w:pPr>
    </w:p>
    <w:p w:rsidR="00204739" w:rsidRDefault="00204739" w14:paraId="444BF6D2" w14:textId="77777777">
      <w:pPr>
        <w:ind w:left="720"/>
        <w:rPr>
          <w:rFonts w:ascii="Times New Roman" w:hAnsi="Times New Roman" w:eastAsia="Times New Roman" w:cs="Times New Roman"/>
          <w:b/>
          <w:sz w:val="24"/>
          <w:szCs w:val="24"/>
          <w:shd w:val="clear" w:color="auto" w:fill="FF9900"/>
        </w:rPr>
      </w:pPr>
    </w:p>
    <w:p w:rsidR="00204739" w:rsidRDefault="00484B97" w14:paraId="3148C15D" w14:textId="77777777">
      <w:pPr>
        <w:ind w:left="720"/>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shd w:val="clear" w:color="auto" w:fill="FF9900"/>
        </w:rPr>
        <w:t>AND (visions, Chapter 2)</w:t>
      </w:r>
      <w:r>
        <w:rPr>
          <w:rFonts w:ascii="Times New Roman" w:hAnsi="Times New Roman" w:eastAsia="Times New Roman" w:cs="Times New Roman"/>
          <w:b/>
          <w:sz w:val="24"/>
          <w:szCs w:val="24"/>
          <w:highlight w:val="white"/>
        </w:rPr>
        <w:t xml:space="preserve"> </w:t>
      </w:r>
      <w:r>
        <w:rPr>
          <w:rFonts w:ascii="Times New Roman" w:hAnsi="Times New Roman" w:eastAsia="Times New Roman" w:cs="Times New Roman"/>
          <w:sz w:val="24"/>
          <w:szCs w:val="24"/>
          <w:highlight w:val="white"/>
        </w:rPr>
        <w:t xml:space="preserve">[Ch 2 Key terms, </w:t>
      </w:r>
      <w:hyperlink r:id="rId11">
        <w:r>
          <w:rPr>
            <w:rFonts w:ascii="Times New Roman" w:hAnsi="Times New Roman" w:eastAsia="Times New Roman" w:cs="Times New Roman"/>
            <w:color w:val="1155CC"/>
            <w:sz w:val="24"/>
            <w:szCs w:val="24"/>
            <w:highlight w:val="white"/>
            <w:u w:val="single"/>
          </w:rPr>
          <w:t>https://www.ipbes.net/glossary-tag/vision</w:t>
        </w:r>
      </w:hyperlink>
      <w:r>
        <w:rPr>
          <w:rFonts w:ascii="Times New Roman" w:hAnsi="Times New Roman" w:eastAsia="Times New Roman" w:cs="Times New Roman"/>
          <w:sz w:val="24"/>
          <w:szCs w:val="24"/>
          <w:highlight w:val="white"/>
        </w:rPr>
        <w:t>, Oxford Dictionary]</w:t>
      </w:r>
    </w:p>
    <w:p w:rsidR="00204739" w:rsidRDefault="00204739" w14:paraId="4F2ED5EA" w14:textId="77777777">
      <w:pPr>
        <w:ind w:left="720"/>
        <w:rPr>
          <w:rFonts w:ascii="Times New Roman" w:hAnsi="Times New Roman" w:eastAsia="Times New Roman" w:cs="Times New Roman"/>
          <w:i/>
          <w:sz w:val="24"/>
          <w:szCs w:val="24"/>
          <w:highlight w:val="white"/>
        </w:rPr>
      </w:pPr>
    </w:p>
    <w:p w:rsidR="00204739" w:rsidRDefault="00484B97" w14:paraId="52D156A3" w14:textId="77777777">
      <w:pPr>
        <w:ind w:left="720"/>
        <w:rPr>
          <w:rFonts w:ascii="Times New Roman" w:hAnsi="Times New Roman" w:eastAsia="Times New Roman" w:cs="Times New Roman"/>
          <w:i/>
          <w:sz w:val="24"/>
          <w:szCs w:val="24"/>
          <w:highlight w:val="white"/>
        </w:rPr>
      </w:pPr>
      <w:r>
        <w:rPr>
          <w:rFonts w:ascii="Times New Roman" w:hAnsi="Times New Roman" w:eastAsia="Times New Roman" w:cs="Times New Roman"/>
          <w:i/>
          <w:sz w:val="24"/>
          <w:szCs w:val="24"/>
          <w:highlight w:val="white"/>
        </w:rPr>
        <w:t>(“vision” or “future” or “visionar*”or “scenarios” or “imagination” or “imager*” or “creativity” or “desire”  or “wish*” or “visioning” or “process” or “participatory process*” or “deliberate process*” or “polic*” or “target” or  “view*” or ”value” or “cosmovision” or  “cosmocentric” or “dream*” or “fiction” or “hope” or “mission” or “objective” or “story” or “worldview*” or “aspiration*” or “action” or “plan*” or “strateg*” or “intention” or “model*” or “solution*” or  “innovation*” or “perspective” or “pl</w:t>
      </w:r>
      <w:r>
        <w:rPr>
          <w:rFonts w:ascii="Times New Roman" w:hAnsi="Times New Roman" w:eastAsia="Times New Roman" w:cs="Times New Roman"/>
          <w:i/>
          <w:sz w:val="24"/>
          <w:szCs w:val="24"/>
          <w:highlight w:val="white"/>
        </w:rPr>
        <w:t>atform” or “collective action” or “cooperation” or “consultation”or “coalition*”</w:t>
      </w:r>
      <w:r>
        <w:rPr>
          <w:rFonts w:ascii="Times New Roman" w:hAnsi="Times New Roman" w:eastAsia="Times New Roman" w:cs="Times New Roman"/>
          <w:sz w:val="24"/>
          <w:szCs w:val="24"/>
          <w:highlight w:val="white"/>
        </w:rPr>
        <w:t xml:space="preserve"> or </w:t>
      </w:r>
      <w:r>
        <w:rPr>
          <w:rFonts w:ascii="Times New Roman" w:hAnsi="Times New Roman" w:eastAsia="Times New Roman" w:cs="Times New Roman"/>
          <w:i/>
          <w:sz w:val="24"/>
          <w:szCs w:val="24"/>
          <w:highlight w:val="white"/>
        </w:rPr>
        <w:t xml:space="preserve">“response” or “movement” or “effort” or “initiative” or “activity” or “reaction” or “performance” or “operation” or “effect*” or “task” or “project” or “influence” o “moment” or “discourse” or “motivation” or “iteration” or “roadmap” or “agenda” or “project” or “programm” or “government” or “technique”  or “inspiration” or “culture” or “universe*” or “reality” or “fantasy” or “perception” or “visualization” or “approach” or </w:t>
      </w:r>
      <w:r>
        <w:rPr>
          <w:rFonts w:ascii="Times New Roman" w:hAnsi="Times New Roman" w:eastAsia="Times New Roman" w:cs="Times New Roman"/>
          <w:i/>
          <w:sz w:val="24"/>
          <w:szCs w:val="24"/>
          <w:highlight w:val="white"/>
        </w:rPr>
        <w:t>“image” or “arquetype” or “existence” or “cosmolog*” or “co-production” or “knowledge” or “dialogue” or “transmission” or “conceptual*” or “ceremon*” or “relationships” or  “respect” or “reciprocity” or  “responsibilities” or “solidarity” or “harmony” or “self-determination” or “communit*” or “spiritual*” or “languague” or “territory” or “opportunit*” or “sight” or “foresight” or “idea” or “appearance”)</w:t>
      </w:r>
    </w:p>
    <w:p w:rsidR="00204739" w:rsidRDefault="00204739" w14:paraId="43F582E2" w14:textId="77777777">
      <w:pPr>
        <w:rPr>
          <w:rFonts w:ascii="Times New Roman" w:hAnsi="Times New Roman" w:eastAsia="Times New Roman" w:cs="Times New Roman"/>
          <w:i/>
          <w:sz w:val="24"/>
          <w:szCs w:val="24"/>
        </w:rPr>
      </w:pPr>
    </w:p>
    <w:p w:rsidR="00204739" w:rsidRDefault="00204739" w14:paraId="3CAADF82" w14:textId="77777777">
      <w:pPr>
        <w:rPr>
          <w:rFonts w:ascii="Times New Roman" w:hAnsi="Times New Roman" w:eastAsia="Times New Roman" w:cs="Times New Roman"/>
          <w:b/>
          <w:sz w:val="24"/>
          <w:szCs w:val="24"/>
        </w:rPr>
      </w:pPr>
    </w:p>
    <w:p w:rsidR="00204739" w:rsidP="10880889" w:rsidRDefault="00484B97" w14:paraId="024D5C0A" w14:textId="77777777">
      <w:pPr>
        <w:ind w:left="720"/>
        <w:rPr>
          <w:rFonts w:ascii="Times New Roman" w:hAnsi="Times New Roman" w:eastAsia="Times New Roman" w:cs="Times New Roman"/>
          <w:b w:val="1"/>
          <w:bCs w:val="1"/>
          <w:sz w:val="24"/>
          <w:szCs w:val="24"/>
          <w:shd w:val="clear" w:color="auto" w:fill="FF9900"/>
        </w:rPr>
      </w:pPr>
      <w:commentRangeStart w:id="1834386711"/>
      <w:r w:rsidRPr="1A60E297" w:rsidR="00484B97">
        <w:rPr>
          <w:rFonts w:ascii="Times New Roman" w:hAnsi="Times New Roman" w:eastAsia="Times New Roman" w:cs="Times New Roman"/>
          <w:b w:val="1"/>
          <w:bCs w:val="1"/>
          <w:sz w:val="24"/>
          <w:szCs w:val="24"/>
          <w:shd w:val="clear" w:color="auto" w:fill="FF9900"/>
        </w:rPr>
        <w:t>AND (</w:t>
      </w:r>
      <w:r w:rsidRPr="1A60E297" w:rsidR="00484B97">
        <w:rPr>
          <w:rFonts w:ascii="Times New Roman" w:hAnsi="Times New Roman" w:eastAsia="Times New Roman" w:cs="Times New Roman"/>
          <w:b w:val="1"/>
          <w:bCs w:val="1"/>
          <w:sz w:val="24"/>
          <w:szCs w:val="24"/>
          <w:shd w:val="clear" w:color="auto" w:fill="FF9900"/>
        </w:rPr>
        <w:t>cluster</w:t>
      </w:r>
      <w:r w:rsidRPr="1A60E297" w:rsidR="00484B97">
        <w:rPr>
          <w:rFonts w:ascii="Times New Roman" w:hAnsi="Times New Roman" w:eastAsia="Times New Roman" w:cs="Times New Roman"/>
          <w:b w:val="1"/>
          <w:bCs w:val="1"/>
          <w:sz w:val="24"/>
          <w:szCs w:val="24"/>
          <w:shd w:val="clear" w:color="auto" w:fill="FF9900"/>
        </w:rPr>
        <w:t xml:space="preserve"> </w:t>
      </w:r>
      <w:r w:rsidRPr="1A60E297" w:rsidR="00484B97">
        <w:rPr>
          <w:rFonts w:ascii="Times New Roman" w:hAnsi="Times New Roman" w:eastAsia="Times New Roman" w:cs="Times New Roman"/>
          <w:b w:val="1"/>
          <w:bCs w:val="1"/>
          <w:sz w:val="24"/>
          <w:szCs w:val="24"/>
          <w:shd w:val="clear" w:color="auto" w:fill="FF9900"/>
        </w:rPr>
        <w:t>of</w:t>
      </w:r>
      <w:r w:rsidRPr="1A60E297" w:rsidR="00484B97">
        <w:rPr>
          <w:rFonts w:ascii="Times New Roman" w:hAnsi="Times New Roman" w:eastAsia="Times New Roman" w:cs="Times New Roman"/>
          <w:b w:val="1"/>
          <w:bCs w:val="1"/>
          <w:sz w:val="24"/>
          <w:szCs w:val="24"/>
          <w:shd w:val="clear" w:color="auto" w:fill="FF9900"/>
        </w:rPr>
        <w:t xml:space="preserve"> </w:t>
      </w:r>
      <w:r w:rsidRPr="1A60E297" w:rsidR="00484B97">
        <w:rPr>
          <w:rFonts w:ascii="Times New Roman" w:hAnsi="Times New Roman" w:eastAsia="Times New Roman" w:cs="Times New Roman"/>
          <w:b w:val="1"/>
          <w:bCs w:val="1"/>
          <w:sz w:val="24"/>
          <w:szCs w:val="24"/>
          <w:shd w:val="clear" w:color="auto" w:fill="FF9900"/>
        </w:rPr>
        <w:t>theories</w:t>
      </w:r>
      <w:r w:rsidRPr="1A60E297" w:rsidR="00484B97">
        <w:rPr>
          <w:rFonts w:ascii="Times New Roman" w:hAnsi="Times New Roman" w:eastAsia="Times New Roman" w:cs="Times New Roman"/>
          <w:b w:val="1"/>
          <w:bCs w:val="1"/>
          <w:sz w:val="24"/>
          <w:szCs w:val="24"/>
          <w:shd w:val="clear" w:color="auto" w:fill="FF9900"/>
        </w:rPr>
        <w:t xml:space="preserve">, </w:t>
      </w:r>
      <w:r w:rsidRPr="1A60E297" w:rsidR="00484B97">
        <w:rPr>
          <w:rFonts w:ascii="Times New Roman" w:hAnsi="Times New Roman" w:eastAsia="Times New Roman" w:cs="Times New Roman"/>
          <w:b w:val="1"/>
          <w:bCs w:val="1"/>
          <w:sz w:val="24"/>
          <w:szCs w:val="24"/>
          <w:shd w:val="clear" w:color="auto" w:fill="FF9900"/>
        </w:rPr>
        <w:t>Chapter</w:t>
      </w:r>
      <w:r w:rsidRPr="1A60E297" w:rsidR="00484B97">
        <w:rPr>
          <w:rFonts w:ascii="Times New Roman" w:hAnsi="Times New Roman" w:eastAsia="Times New Roman" w:cs="Times New Roman"/>
          <w:b w:val="1"/>
          <w:bCs w:val="1"/>
          <w:sz w:val="24"/>
          <w:szCs w:val="24"/>
          <w:shd w:val="clear" w:color="auto" w:fill="FF9900"/>
        </w:rPr>
        <w:t xml:space="preserve"> 3)</w:t>
      </w:r>
      <w:commentRangeEnd w:id="1834386711"/>
      <w:r>
        <w:rPr>
          <w:rStyle w:val="CommentReference"/>
        </w:rPr>
        <w:commentReference w:id="1834386711"/>
      </w:r>
    </w:p>
    <w:p w:rsidR="00204739" w:rsidP="1A60E297" w:rsidRDefault="00204739" w14:paraId="052508B8" w14:textId="3048BCF8">
      <w:pPr>
        <w:pStyle w:val="Normal"/>
        <w:spacing w:before="240" w:beforeAutospacing="off" w:after="0" w:afterAutospacing="off"/>
        <w:in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rsidRPr="1A60E297" w:rsidR="1CFE46D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CLUSTER 1 TECHNOLOGY </w:t>
      </w:r>
      <w:r w:rsidRPr="1A60E297" w:rsidR="1CFE46D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SOLUTIONS</w:t>
      </w:r>
      <w:r w:rsidRPr="1A60E297" w:rsidR="1CFE46D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w:t>
      </w:r>
    </w:p>
    <w:p w:rsidR="00204739" w:rsidP="1A60E297" w:rsidRDefault="00204739" w14:paraId="29423704" w14:textId="62C8B86C">
      <w:pPr>
        <w:pStyle w:val="Normal"/>
        <w:spacing w:before="240" w:beforeAutospacing="off" w:after="0" w:afterAutospacing="off"/>
        <w:in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Technolog</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Science</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science-society</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science-technology</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14E2AEC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OR Solution</w:t>
      </w:r>
    </w:p>
    <w:p w:rsidR="00204739" w:rsidP="1A60E297" w:rsidRDefault="00204739" w14:paraId="4E0908B7" w14:textId="6CF06A87">
      <w:pPr>
        <w:pStyle w:val="Normal"/>
        <w:spacing w:before="240" w:beforeAutospacing="off" w:after="0" w:afterAutospacing="off"/>
        <w:in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rsidRPr="1A60E297" w:rsidR="14E2AEC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CLUSTER 2 SCIENCE-SOCIETY CO-CREATION</w:t>
      </w:r>
    </w:p>
    <w:p w:rsidR="00204739" w:rsidP="1A60E297" w:rsidRDefault="00204739" w14:paraId="7DC6A323" w14:textId="0B5BD596">
      <w:pPr>
        <w:pStyle w:val="Normal"/>
        <w:spacing w:before="240" w:beforeAutospacing="off" w:after="0" w:afterAutospacing="off"/>
        <w:in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rsidRPr="1A60E297" w:rsidR="62D5470A">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co-creat</w:t>
      </w:r>
      <w:r w:rsidRPr="1A60E297" w:rsidR="62D5470A">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OR</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319D3E0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w:t>
      </w:r>
      <w:r w:rsidRPr="1A60E297" w:rsidR="0E6C2A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olution</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k</w:t>
      </w:r>
      <w:r w:rsidRPr="1A60E297" w:rsidR="6175A26E">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nowledge</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613C45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sistem</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7240CB0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t-</w:t>
      </w:r>
      <w:r w:rsidRPr="1A60E297" w:rsidR="7240CB0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lab</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43B32045">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educat</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7AE09543">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socio-</w:t>
      </w:r>
      <w:r w:rsidRPr="1A60E297" w:rsidR="7AE09543">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technic</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p>
    <w:p w:rsidR="00204739" w:rsidP="1A60E297" w:rsidRDefault="00204739" w14:paraId="542E96F0" w14:textId="7F738DCF">
      <w:pPr>
        <w:pStyle w:val="Normal"/>
        <w:spacing w:before="240" w:beforeAutospacing="off" w:after="0" w:afterAutospacing="off"/>
        <w:in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rsidRPr="1A60E297" w:rsidR="3AF59EA7">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CLUSTER 3 SYSTEMS APPROACHES</w:t>
      </w:r>
    </w:p>
    <w:p w:rsidR="00204739" w:rsidP="1A60E297" w:rsidRDefault="00204739" w14:paraId="7150E815" w14:textId="25B13417">
      <w:pPr>
        <w:pStyle w:val="Normal"/>
        <w:spacing w:before="240" w:beforeAutospacing="off" w:after="0" w:afterAutospacing="off"/>
        <w:in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59309B4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System</w:t>
      </w:r>
      <w:r w:rsidRPr="1A60E297" w:rsidR="59309B4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5667322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pathways</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R </w:t>
      </w:r>
      <w:r w:rsidRPr="1A60E297" w:rsidR="01472BA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conne</w:t>
      </w:r>
      <w:r w:rsidRPr="1A60E297" w:rsidR="01472BA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ct</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O</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R </w:t>
      </w:r>
      <w:r w:rsidRPr="1A60E297" w:rsidR="01630F1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Agroecol</w:t>
      </w:r>
      <w:r w:rsidRPr="1A60E297" w:rsidR="01630F1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og</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O</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R </w:t>
      </w:r>
      <w:r w:rsidRPr="1A60E297" w:rsidR="39857A75">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Institution</w:t>
      </w:r>
      <w:r w:rsidRPr="1A60E297" w:rsidR="39857A75">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al</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R </w:t>
      </w:r>
      <w:r w:rsidRPr="1A60E297" w:rsidR="5B6CF411">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Institutio</w:t>
      </w:r>
      <w:r w:rsidRPr="1A60E297" w:rsidR="5B6CF411">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ns</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R </w:t>
      </w:r>
      <w:r w:rsidRPr="1A60E297" w:rsidR="2520E7B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Governme</w:t>
      </w:r>
      <w:r w:rsidRPr="1A60E297" w:rsidR="2520E7B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nt</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O</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R </w:t>
      </w:r>
    </w:p>
    <w:p w:rsidR="00204739" w:rsidP="1A60E297" w:rsidRDefault="00204739" w14:paraId="6E0C2A96" w14:textId="513DB447">
      <w:pPr>
        <w:pStyle w:val="Normal"/>
        <w:spacing w:before="240" w:beforeAutospacing="off" w:after="0" w:afterAutospacing="off"/>
        <w:in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rsidRPr="1A60E297" w:rsidR="1A48114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CLUSTER 4 INNER TRANSFORMATIONS</w:t>
      </w:r>
    </w:p>
    <w:p w:rsidR="00204739" w:rsidP="1A60E297" w:rsidRDefault="00204739" w14:paraId="01C6B323" w14:textId="38119662">
      <w:pPr>
        <w:pStyle w:val="Normal"/>
        <w:spacing w:before="240" w:beforeAutospacing="off" w:after="0" w:afterAutospacing="off"/>
        <w:in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rsidRPr="1A60E297" w:rsidR="73856CB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inn</w:t>
      </w:r>
      <w:r w:rsidRPr="1A60E297" w:rsidR="73856CB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er</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8DD7E5E">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Personal</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w:t>
      </w:r>
      <w:r w:rsidRPr="1A60E297" w:rsidR="2EDFD80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R </w:t>
      </w:r>
      <w:r w:rsidRPr="1A60E297" w:rsidR="10BC54F3">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Relig</w:t>
      </w:r>
      <w:r w:rsidRPr="1A60E297" w:rsidR="10BC54F3">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io</w:t>
      </w:r>
      <w:r w:rsidRPr="1A60E297" w:rsidR="10BC54F3">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Love </w:t>
      </w:r>
      <w:r w:rsidRPr="1A60E297" w:rsidR="7FF2B98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w:t>
      </w:r>
      <w:r w:rsidRPr="1A60E297" w:rsidR="7FF2B98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R </w:t>
      </w:r>
      <w:r w:rsidRPr="1A60E297" w:rsidR="7FF2B98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L</w:t>
      </w:r>
      <w:r w:rsidRPr="1A60E297" w:rsidR="7FF2B98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ov</w:t>
      </w:r>
      <w:r w:rsidRPr="1A60E297" w:rsidR="7FF2B98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10BC54F3">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w:t>
      </w:r>
      <w:r w:rsidRPr="1A60E297" w:rsidR="10BC54F3">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R </w:t>
      </w:r>
      <w:r w:rsidRPr="1A60E297" w:rsidR="10BC54F3">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Feelin</w:t>
      </w:r>
      <w:r w:rsidRPr="1A60E297" w:rsidR="10BC54F3">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g</w:t>
      </w:r>
      <w:r w:rsidRPr="1A60E297" w:rsidR="24E6842A">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w:t>
      </w:r>
      <w:r w:rsidRPr="1A60E297" w:rsidR="4F613A2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w:t>
      </w:r>
      <w:r w:rsidRPr="1A60E297" w:rsidR="4F613A2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R </w:t>
      </w:r>
      <w:r w:rsidRPr="1A60E297" w:rsidR="4F613A2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Stewardsh</w:t>
      </w:r>
      <w:r w:rsidRPr="1A60E297" w:rsidR="4F613A2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ip</w:t>
      </w:r>
      <w:r w:rsidRPr="1A60E297" w:rsidR="4F613A2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Care O</w:t>
      </w:r>
      <w:r w:rsidRPr="1A60E297" w:rsidR="4F613A2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R </w:t>
      </w:r>
      <w:r w:rsidRPr="1A60E297" w:rsidR="4F613A2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Belie</w:t>
      </w:r>
      <w:r w:rsidRPr="1A60E297" w:rsidR="4F613A2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fs</w:t>
      </w:r>
      <w:r w:rsidRPr="1A60E297" w:rsidR="4F613A2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w:t>
      </w:r>
      <w:r w:rsidRPr="1A60E297" w:rsidR="4F613A2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R </w:t>
      </w:r>
      <w:r w:rsidRPr="1A60E297" w:rsidR="4F613A2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Bel</w:t>
      </w:r>
      <w:r w:rsidRPr="1A60E297" w:rsidR="4F613A2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ie</w:t>
      </w:r>
      <w:r w:rsidRPr="1A60E297" w:rsidR="4F613A2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O</w:t>
      </w:r>
      <w:r w:rsidRPr="1A60E297" w:rsidR="4F613A24">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R </w:t>
      </w:r>
      <w:r w:rsidRPr="1A60E297" w:rsidR="55C7D08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Awarene</w:t>
      </w:r>
      <w:r w:rsidRPr="1A60E297" w:rsidR="55C7D08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ss</w:t>
      </w:r>
      <w:r w:rsidRPr="1A60E297" w:rsidR="55C7D08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w:t>
      </w:r>
      <w:r w:rsidRPr="1A60E297" w:rsidR="55C7D08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R </w:t>
      </w:r>
      <w:r w:rsidRPr="1A60E297" w:rsidR="55C7D08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Self-Awarene</w:t>
      </w:r>
      <w:r w:rsidRPr="1A60E297" w:rsidR="55C7D08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ss</w:t>
      </w:r>
      <w:r w:rsidRPr="1A60E297" w:rsidR="55C7D08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w:t>
      </w:r>
      <w:r w:rsidRPr="1A60E297" w:rsidR="55C7D08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R </w:t>
      </w:r>
    </w:p>
    <w:p w:rsidR="00204739" w:rsidP="1A60E297" w:rsidRDefault="00204739" w14:paraId="68913F1E" w14:textId="002D6AC7">
      <w:pPr>
        <w:pStyle w:val="Normal"/>
        <w:spacing w:before="240" w:beforeAutospacing="off" w:after="0" w:afterAutospacing="off"/>
        <w:in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p>
    <w:p w:rsidR="00204739" w:rsidP="1A60E297" w:rsidRDefault="00204739" w14:paraId="0D1D71FA" w14:textId="0D91EAD1">
      <w:pPr>
        <w:pStyle w:val="Normal"/>
        <w:spacing w:before="240" w:beforeAutospacing="off" w:after="0" w:afterAutospacing="off"/>
        <w:in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rsidRPr="1A60E297" w:rsidR="1BB37C3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CLUSTER 5 EMPOWERMENT APPROACHES</w:t>
      </w:r>
    </w:p>
    <w:p w:rsidR="00204739" w:rsidP="1A60E297" w:rsidRDefault="00204739" w14:paraId="7218FC02" w14:textId="6B68D738">
      <w:pPr>
        <w:pStyle w:val="Normal"/>
        <w:spacing w:before="240" w:beforeAutospacing="off" w:after="0" w:afterAutospacing="off"/>
        <w:in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rsidRPr="1A60E297" w:rsidR="55C7D08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Worldviews</w:t>
      </w:r>
      <w:r w:rsidRPr="1A60E297" w:rsidR="50E17B9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50E17B9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Grassroot</w:t>
      </w:r>
      <w:r w:rsidRPr="1A60E297" w:rsidR="50E17B9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50E17B9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Community-based</w:t>
      </w:r>
      <w:r w:rsidRPr="1A60E297" w:rsidR="50E17B9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50E17B9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Indigenous</w:t>
      </w:r>
      <w:r w:rsidRPr="1A60E297" w:rsidR="50E17B9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50E17B9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Leader</w:t>
      </w:r>
      <w:r w:rsidRPr="1A60E297" w:rsidR="2BFD7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ship</w:t>
      </w:r>
      <w:r w:rsidRPr="1A60E297" w:rsidR="2BFD7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BFD7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Critical</w:t>
      </w:r>
      <w:r w:rsidRPr="1A60E297" w:rsidR="2BFD7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BFD7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Science</w:t>
      </w:r>
      <w:r w:rsidRPr="1A60E297" w:rsidR="2BFD7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BFD7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Econfeminism</w:t>
      </w:r>
      <w:r w:rsidRPr="1A60E297" w:rsidR="2BFD7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BFD7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Political</w:t>
      </w:r>
      <w:r w:rsidRPr="1A60E297" w:rsidR="2BFD7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BFD7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Ecology</w:t>
      </w:r>
      <w:r w:rsidRPr="1A60E297" w:rsidR="2BFD7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BFD7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Power</w:t>
      </w:r>
      <w:r w:rsidRPr="1A60E297" w:rsidR="2BFD7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Agency O</w:t>
      </w:r>
      <w:r w:rsidRPr="1A60E297" w:rsidR="7F75B7B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R </w:t>
      </w:r>
      <w:r w:rsidRPr="1A60E297" w:rsidR="7F75B7B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Environment</w:t>
      </w:r>
      <w:r w:rsidRPr="1A60E297" w:rsidR="7F75B7B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p>
    <w:p w:rsidR="00204739" w:rsidP="1A60E297" w:rsidRDefault="00204739" w14:paraId="1593BA97" w14:textId="7CD3C4D7">
      <w:pPr>
        <w:pStyle w:val="Normal"/>
        <w:spacing w:before="240" w:beforeAutospacing="off" w:after="0" w:afterAutospacing="off"/>
        <w:in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rsidRPr="1A60E297" w:rsidR="3582030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CLUSTER 6 STRUCTURAL APPROACHES</w:t>
      </w:r>
    </w:p>
    <w:p w:rsidR="00204739" w:rsidP="1A60E297" w:rsidRDefault="00204739" w14:paraId="6CD0AEFE" w14:textId="74F738A0">
      <w:pPr>
        <w:pStyle w:val="Normal"/>
        <w:spacing w:before="240" w:beforeAutospacing="off" w:after="0" w:afterAutospacing="off"/>
        <w:in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shd w:val="clear" w:color="auto" w:fill="FF9900"/>
          <w:lang w:val="es-419"/>
        </w:rPr>
      </w:pPr>
      <w:r w:rsidRPr="1A60E297" w:rsidR="7F75B7B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Economi</w:t>
      </w:r>
      <w:r w:rsidRPr="1A60E297" w:rsidR="7F75B7B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7F75B7B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Or</w:t>
      </w:r>
      <w:r w:rsidRPr="1A60E297" w:rsidR="7F75B7B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7F75B7B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Political</w:t>
      </w:r>
      <w:r w:rsidRPr="1A60E297" w:rsidR="7F75B7B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7F75B7B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Economy</w:t>
      </w:r>
      <w:r w:rsidRPr="1A60E297" w:rsidR="7F75B7B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00011A3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institution</w:t>
      </w:r>
      <w:r w:rsidRPr="1A60E297" w:rsidR="00011A3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00011A3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institutions</w:t>
      </w:r>
      <w:r w:rsidRPr="1A60E297" w:rsidR="00011A3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00011A3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govern</w:t>
      </w:r>
      <w:r w:rsidRPr="1A60E297" w:rsidR="00011A3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00011A3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econom</w:t>
      </w:r>
      <w:r w:rsidRPr="1A60E297" w:rsidR="00011A3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w:t>
      </w:r>
      <w:r w:rsidRPr="1A60E297" w:rsidR="3EA5FF6E">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3EA5FF6E">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governance</w:t>
      </w:r>
      <w:r w:rsidRPr="1A60E297" w:rsidR="3EA5FF6E">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3EA5FF6E">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governm</w:t>
      </w:r>
      <w:r w:rsidRPr="1A60E297" w:rsidR="3EA5FF6E">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3EA5FF6E">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globalization</w:t>
      </w:r>
      <w:r w:rsidRPr="1A60E297" w:rsidR="3EA5FF6E">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3EA5FF6E">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state</w:t>
      </w:r>
      <w:r w:rsidRPr="1A60E297" w:rsidR="5C19251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w:t>
      </w:r>
      <w:r w:rsidRPr="1A60E297" w:rsidR="5C19251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colonial OR </w:t>
      </w:r>
      <w:r w:rsidRPr="1A60E297" w:rsidR="5C19251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coloniali</w:t>
      </w:r>
      <w:r w:rsidRPr="1A60E297" w:rsidR="5C19251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5C19251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labour</w:t>
      </w:r>
      <w:r w:rsidRPr="1A60E297" w:rsidR="5C19251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50545C9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organization</w:t>
      </w:r>
      <w:r w:rsidRPr="1A60E297" w:rsidR="50545C9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w:t>
      </w:r>
    </w:p>
    <w:p w:rsidR="1A60E297" w:rsidP="1A60E297" w:rsidRDefault="1A60E297" w14:paraId="26CE9C23" w14:textId="2E11B525">
      <w:pPr>
        <w:pStyle w:val="Normal"/>
        <w:spacing w:before="240" w:beforeAutospacing="off" w:after="0" w:afterAutospacing="of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p>
    <w:p w:rsidR="00204739" w:rsidP="1A60E297" w:rsidRDefault="00204739" w14:paraId="1CD62B6E" w14:textId="190B9715">
      <w:pPr>
        <w:ind w:left="720"/>
        <w:rPr>
          <w:rFonts w:ascii="Times New Roman" w:hAnsi="Times New Roman" w:eastAsia="Times New Roman" w:cs="Times New Roman"/>
          <w:b w:val="1"/>
          <w:bCs w:val="1"/>
          <w:sz w:val="24"/>
          <w:szCs w:val="24"/>
          <w:shd w:val="clear" w:color="auto" w:fill="FF9900"/>
        </w:rPr>
      </w:pPr>
    </w:p>
    <w:p w:rsidR="00204739" w:rsidRDefault="00484B97" w14:paraId="5F4CEDC1" w14:textId="77777777">
      <w:pPr>
        <w:ind w:left="720"/>
        <w:rPr>
          <w:rFonts w:ascii="Times New Roman" w:hAnsi="Times New Roman" w:eastAsia="Times New Roman" w:cs="Times New Roman"/>
          <w:b/>
          <w:sz w:val="24"/>
          <w:szCs w:val="24"/>
          <w:shd w:val="clear" w:color="auto" w:fill="FF9900"/>
        </w:rPr>
      </w:pPr>
      <w:r>
        <w:rPr>
          <w:rFonts w:ascii="Times New Roman" w:hAnsi="Times New Roman" w:eastAsia="Times New Roman" w:cs="Times New Roman"/>
          <w:b/>
          <w:sz w:val="24"/>
          <w:szCs w:val="24"/>
          <w:shd w:val="clear" w:color="auto" w:fill="FF9900"/>
        </w:rPr>
        <w:t>AND (challenges, Chapter 4)</w:t>
      </w:r>
    </w:p>
    <w:p w:rsidR="00204739" w:rsidP="1A60E297" w:rsidRDefault="00204739" w14:paraId="2549FA4E" w14:textId="77777777">
      <w:pPr>
        <w:ind w:left="720"/>
        <w:rPr>
          <w:rFonts w:ascii="Times New Roman" w:hAnsi="Times New Roman" w:eastAsia="Times New Roman" w:cs="Times New Roman"/>
          <w:b w:val="1"/>
          <w:bCs w:val="1"/>
          <w:sz w:val="24"/>
          <w:szCs w:val="24"/>
          <w:shd w:val="clear" w:color="auto" w:fill="FF9900"/>
        </w:rPr>
      </w:pPr>
    </w:p>
    <w:p w:rsidR="00204739" w:rsidP="1A60E297" w:rsidRDefault="00204739" w14:paraId="7880EB5D" w14:textId="301C87EB">
      <w:pPr>
        <w:spacing w:before="240" w:beforeAutospacing="off" w:after="0" w:afterAutospacing="off"/>
        <w:ind/>
      </w:pPr>
      <w:r w:rsidRPr="1A60E297" w:rsidR="2204EDF8">
        <w:rPr>
          <w:rFonts w:ascii="Times New Roman" w:hAnsi="Times New Roman" w:eastAsia="Times New Roman" w:cs="Times New Roman"/>
          <w:b w:val="1"/>
          <w:bCs w:val="1"/>
          <w:i w:val="1"/>
          <w:iCs w:val="1"/>
          <w:strike w:val="0"/>
          <w:dstrike w:val="0"/>
          <w:noProof w:val="0"/>
          <w:color w:val="000000" w:themeColor="text1" w:themeTint="FF" w:themeShade="FF"/>
          <w:sz w:val="24"/>
          <w:szCs w:val="24"/>
          <w:u w:val="none"/>
          <w:lang w:val="es-419"/>
        </w:rPr>
        <w:t>AND (Chapter 4 inputs)</w:t>
      </w:r>
    </w:p>
    <w:p w:rsidR="00204739" w:rsidP="1A60E297" w:rsidRDefault="00204739" w14:paraId="386C6D1F" w14:textId="0EE2C47E">
      <w:pPr>
        <w:pStyle w:val="Normal"/>
        <w:spacing w:before="240" w:beforeAutospacing="off" w:after="0" w:afterAutospacing="off"/>
        <w:in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challenge</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barrier</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obstacle</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hinder</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hindrance</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block* OR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prevent</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deter</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inertia</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path</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dependence</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path</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dependency</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stasis</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lock</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-in* OR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trap</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habits</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habitual* OR status quo* OR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power</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w:t>
      </w:r>
      <w:r w:rsidRPr="1A60E297" w:rsidR="4FFE5EB3">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OR  "limiting factor*"</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w:t>
      </w:r>
      <w:r w:rsidRPr="1A60E297" w:rsidR="768E505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AND</w:t>
      </w:r>
    </w:p>
    <w:p w:rsidR="00204739" w:rsidP="1A60E297" w:rsidRDefault="00204739" w14:paraId="49166A9E" w14:textId="7130AAEB">
      <w:pPr>
        <w:pStyle w:val="Normal"/>
        <w:ind w:left="720"/>
        <w:rPr>
          <w:rFonts w:ascii="Times New Roman" w:hAnsi="Times New Roman" w:eastAsia="Times New Roman" w:cs="Times New Roman"/>
          <w:b w:val="1"/>
          <w:bCs w:val="1"/>
          <w:sz w:val="24"/>
          <w:szCs w:val="24"/>
        </w:rPr>
      </w:pPr>
    </w:p>
    <w:p w:rsidR="00204739" w:rsidP="1A60E297" w:rsidRDefault="00204739" w14:paraId="4B62DE7A" w14:textId="02588249">
      <w:pPr>
        <w:pStyle w:val="Normal"/>
        <w:bidi w:val="0"/>
        <w:spacing w:before="0" w:beforeAutospacing="off" w:after="0" w:afterAutospacing="off" w:line="276" w:lineRule="auto"/>
        <w:ind w:left="0" w:right="0"/>
        <w:jc w:val="left"/>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br/>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Keyword</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searches</w:t>
      </w:r>
      <w:r w:rsidRPr="1A60E297" w:rsidR="52ABD6C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52ABD6C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for</w:t>
      </w:r>
      <w:r w:rsidRPr="1A60E297" w:rsidR="52ABD6C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52ABD6C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challenge</w:t>
      </w:r>
      <w:r w:rsidRPr="1A60E297" w:rsidR="52ABD6C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2</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w:t>
      </w:r>
    </w:p>
    <w:p w:rsidR="00204739" w:rsidP="1A60E297" w:rsidRDefault="00204739" w14:paraId="159A5493" w14:textId="06335758">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es-419"/>
        </w:rPr>
      </w:pPr>
    </w:p>
    <w:p w:rsidR="00204739" w:rsidP="1A60E297" w:rsidRDefault="00204739" w14:paraId="30A8F348" w14:textId="4665EEC5">
      <w:pPr>
        <w:pStyle w:val="Normal"/>
        <w:bidi w:val="0"/>
        <w:spacing w:before="0" w:beforeAutospacing="off" w:after="0" w:afterAutospacing="off" w:line="276" w:lineRule="auto"/>
        <w:ind w:left="0" w:right="0"/>
        <w:jc w:val="left"/>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rsidRPr="1A60E297" w:rsidR="4D4F31D2">
        <w:rPr>
          <w:rFonts w:ascii="Arial" w:hAnsi="Arial" w:eastAsia="Arial" w:cs="Arial"/>
          <w:b w:val="0"/>
          <w:bCs w:val="0"/>
          <w:i w:val="0"/>
          <w:iCs w:val="0"/>
          <w:strike w:val="0"/>
          <w:dstrike w:val="0"/>
          <w:noProof w:val="0"/>
          <w:color w:val="000000" w:themeColor="text1" w:themeTint="FF" w:themeShade="FF"/>
          <w:sz w:val="22"/>
          <w:szCs w:val="22"/>
          <w:u w:val="none"/>
          <w:lang w:val="es-419"/>
        </w:rPr>
        <w:t>(</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economic</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inequality</w:t>
      </w:r>
      <w:r w:rsidRPr="1A60E297" w:rsidR="7035F31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7035F31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or</w:t>
      </w:r>
      <w:r w:rsidRPr="1A60E297" w:rsidR="7035F31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7035F31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Wealth</w:t>
      </w:r>
      <w:r w:rsidRPr="1A60E297" w:rsidR="7035F31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7035F31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concentration</w:t>
      </w:r>
      <w:r w:rsidRPr="1A60E297" w:rsidR="2776C79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776C79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or</w:t>
      </w:r>
      <w:r w:rsidRPr="1A60E297" w:rsidR="2776C79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776C79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Socioeconomic</w:t>
      </w:r>
      <w:r w:rsidRPr="1A60E297" w:rsidR="2776C79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776C79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inequality</w:t>
      </w:r>
      <w:r w:rsidRPr="1A60E297" w:rsidR="2776C79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776C79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or</w:t>
      </w:r>
      <w:r w:rsidRPr="1A60E297" w:rsidR="2776C79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776C79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f</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inancialization</w:t>
      </w:r>
      <w:r w:rsidRPr="1A60E297" w:rsidR="31660FB1">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31660FB1">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or</w:t>
      </w:r>
      <w:r w:rsidRPr="1A60E297" w:rsidR="31660FB1">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uneven</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development</w:t>
      </w:r>
      <w:r w:rsidRPr="1A60E297" w:rsidR="7A6CAF3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7A6CAF3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or</w:t>
      </w:r>
      <w:r w:rsidRPr="1A60E297" w:rsidR="7A6CAF3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Financialization</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196BA49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or</w:t>
      </w:r>
      <w:r w:rsidRPr="1A60E297" w:rsidR="196BA49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Structural</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adjustment</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058C7133">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or</w:t>
      </w:r>
      <w:r w:rsidRPr="1A60E297" w:rsidR="058C7133">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Sovereign</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Debt</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418A694E">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or</w:t>
      </w:r>
      <w:r w:rsidRPr="1A60E297" w:rsidR="418A694E">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418A694E">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inequality</w:t>
      </w:r>
      <w:r w:rsidRPr="1A60E297" w:rsidR="418A694E">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418A694E">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or</w:t>
      </w:r>
      <w:r w:rsidRPr="1A60E297" w:rsidR="418A694E">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Policy</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effectiveness</w:t>
      </w:r>
      <w:r w:rsidRPr="1A60E297" w:rsidR="0611B2C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35F698B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p>
    <w:p w:rsidR="00204739" w:rsidP="1A60E297" w:rsidRDefault="00204739" w14:paraId="703323C8" w14:textId="36E7A1A9">
      <w:pPr>
        <w:pStyle w:val="Normal"/>
        <w:spacing w:before="0" w:beforeAutospacing="off" w:after="0" w:afterAutospacing="off"/>
        <w:in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p>
    <w:p w:rsidR="00204739" w:rsidP="1A60E297" w:rsidRDefault="00204739" w14:paraId="01470264" w14:textId="64193C63">
      <w:pPr>
        <w:pStyle w:val="Normal"/>
        <w:spacing w:before="0" w:beforeAutospacing="off" w:after="0" w:afterAutospacing="off"/>
        <w:in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rsidRPr="1A60E297" w:rsidR="3E50018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Keyword</w:t>
      </w:r>
      <w:r w:rsidRPr="1A60E297" w:rsidR="3E50018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3E50018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searches</w:t>
      </w:r>
      <w:r w:rsidRPr="1A60E297" w:rsidR="3E50018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3E50018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for</w:t>
      </w:r>
      <w:r w:rsidRPr="1A60E297" w:rsidR="3E50018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3E50018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challenge</w:t>
      </w:r>
      <w:r w:rsidRPr="1A60E297" w:rsidR="3E50018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1406F19B">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5</w:t>
      </w:r>
    </w:p>
    <w:p w:rsidR="00204739" w:rsidP="1A60E297" w:rsidRDefault="00204739" w14:paraId="48F29E7D" w14:textId="55E2E527">
      <w:pPr>
        <w:pStyle w:val="Heading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clean</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technolog</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OR</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clean</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innovation</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OR</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sustainable</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innovation</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OR</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sustainable</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technological</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innovation</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w:t>
      </w:r>
      <w:r w:rsidRPr="1A60E297" w:rsidR="2204ED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p>
    <w:p w:rsidR="00204739" w:rsidP="1A60E297" w:rsidRDefault="00204739" w14:paraId="2214391C" w14:textId="014574BF">
      <w:pPr>
        <w:pStyle w:val="Normal"/>
        <w:ind w:left="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limited</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access</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OR</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limited</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availability</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OR</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lack</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of</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access</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OR</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xml:space="preserve">  "</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unavailability</w:t>
      </w:r>
      <w:r w:rsidRPr="1A60E297" w:rsidR="7D7918E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t>" )</w:t>
      </w:r>
    </w:p>
    <w:p w:rsidR="1A60E297" w:rsidP="1A60E297" w:rsidRDefault="1A60E297" w14:paraId="65703547" w14:textId="037EA490">
      <w:pPr>
        <w:pStyle w:val="Normal"/>
        <w:ind w:left="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p>
    <w:p w:rsidR="1A60E297" w:rsidP="1A60E297" w:rsidRDefault="1A60E297" w14:paraId="0AD34C43" w14:textId="3E897029">
      <w:pPr>
        <w:pStyle w:val="Normal"/>
        <w:ind w:left="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419"/>
        </w:rPr>
      </w:pPr>
    </w:p>
    <w:p w:rsidR="00204739" w:rsidRDefault="00484B97" w14:paraId="7CDFB88A" w14:textId="77777777">
      <w:pPr>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shd w:val="clear" w:color="auto" w:fill="FF9900"/>
        </w:rPr>
        <w:t>AND (options, Chapter 5)</w:t>
      </w:r>
    </w:p>
    <w:p w:rsidR="00204739" w:rsidRDefault="00204739" w14:paraId="2DB79061" w14:textId="77777777">
      <w:pPr>
        <w:rPr>
          <w:rFonts w:ascii="Times New Roman" w:hAnsi="Times New Roman" w:eastAsia="Times New Roman" w:cs="Times New Roman"/>
          <w:b/>
          <w:sz w:val="24"/>
          <w:szCs w:val="24"/>
        </w:rPr>
      </w:pPr>
    </w:p>
    <w:p w:rsidR="00204739" w:rsidRDefault="00204739" w14:paraId="762A91A8" w14:textId="77777777">
      <w:pPr>
        <w:rPr>
          <w:rFonts w:ascii="Times New Roman" w:hAnsi="Times New Roman" w:eastAsia="Times New Roman" w:cs="Times New Roman"/>
          <w:b/>
          <w:sz w:val="24"/>
          <w:szCs w:val="24"/>
        </w:rPr>
      </w:pPr>
    </w:p>
    <w:p w:rsidR="00204739" w:rsidRDefault="00204739" w14:paraId="5A22D19E" w14:textId="77777777">
      <w:pPr>
        <w:rPr>
          <w:rFonts w:ascii="Times New Roman" w:hAnsi="Times New Roman" w:eastAsia="Times New Roman" w:cs="Times New Roman"/>
          <w:b/>
          <w:sz w:val="24"/>
          <w:szCs w:val="24"/>
        </w:rPr>
      </w:pPr>
    </w:p>
    <w:p w:rsidR="00204739" w:rsidRDefault="00204739" w14:paraId="04D07058" w14:textId="77777777">
      <w:pPr>
        <w:rPr>
          <w:rFonts w:ascii="Times New Roman" w:hAnsi="Times New Roman" w:eastAsia="Times New Roman" w:cs="Times New Roman"/>
          <w:b/>
          <w:sz w:val="24"/>
          <w:szCs w:val="24"/>
        </w:rPr>
      </w:pPr>
    </w:p>
    <w:p w:rsidR="00204739" w:rsidRDefault="00204739" w14:paraId="4B72A08E" w14:textId="77777777">
      <w:pPr>
        <w:rPr>
          <w:rFonts w:ascii="Times New Roman" w:hAnsi="Times New Roman" w:eastAsia="Times New Roman" w:cs="Times New Roman"/>
          <w:b/>
          <w:sz w:val="24"/>
          <w:szCs w:val="24"/>
        </w:rPr>
      </w:pPr>
    </w:p>
    <w:p w:rsidR="00204739" w:rsidRDefault="00204739" w14:paraId="07865775" w14:textId="77777777">
      <w:pPr>
        <w:rPr>
          <w:rFonts w:ascii="Times New Roman" w:hAnsi="Times New Roman" w:eastAsia="Times New Roman" w:cs="Times New Roman"/>
          <w:b/>
          <w:sz w:val="24"/>
          <w:szCs w:val="24"/>
        </w:rPr>
      </w:pPr>
    </w:p>
    <w:p w:rsidR="00204739" w:rsidRDefault="00204739" w14:paraId="47D5DE3F" w14:textId="77777777">
      <w:pPr>
        <w:rPr>
          <w:rFonts w:ascii="Times New Roman" w:hAnsi="Times New Roman" w:eastAsia="Times New Roman" w:cs="Times New Roman"/>
          <w:b/>
          <w:sz w:val="24"/>
          <w:szCs w:val="24"/>
        </w:rPr>
      </w:pPr>
    </w:p>
    <w:p w:rsidR="00204739" w:rsidRDefault="00484B97" w14:paraId="72BC004F" w14:textId="77777777">
      <w:pPr>
        <w:rPr>
          <w:rFonts w:ascii="Times New Roman" w:hAnsi="Times New Roman" w:eastAsia="Times New Roman" w:cs="Times New Roman"/>
          <w:sz w:val="24"/>
          <w:szCs w:val="24"/>
        </w:rPr>
      </w:pPr>
      <w:r>
        <w:rPr>
          <w:rFonts w:ascii="Times New Roman" w:hAnsi="Times New Roman" w:eastAsia="Times New Roman" w:cs="Times New Roman"/>
          <w:b/>
          <w:sz w:val="24"/>
          <w:szCs w:val="24"/>
        </w:rPr>
        <w:t>Expected output</w:t>
      </w:r>
      <w:r>
        <w:rPr>
          <w:rFonts w:ascii="Times New Roman" w:hAnsi="Times New Roman" w:eastAsia="Times New Roman" w:cs="Times New Roman"/>
          <w:sz w:val="24"/>
          <w:szCs w:val="24"/>
        </w:rPr>
        <w:t>: a list of papers that relate broadly to visions</w:t>
      </w:r>
      <w:r>
        <w:rPr>
          <w:rFonts w:ascii="Times New Roman" w:hAnsi="Times New Roman" w:eastAsia="Times New Roman" w:cs="Times New Roman"/>
          <w:b/>
          <w:sz w:val="24"/>
          <w:szCs w:val="24"/>
        </w:rPr>
        <w:t xml:space="preserve"> AND </w:t>
      </w:r>
      <w:r>
        <w:rPr>
          <w:rFonts w:ascii="Times New Roman" w:hAnsi="Times New Roman" w:eastAsia="Times New Roman" w:cs="Times New Roman"/>
          <w:sz w:val="24"/>
          <w:szCs w:val="24"/>
        </w:rPr>
        <w:t xml:space="preserve">transformative change </w:t>
      </w:r>
      <w:r>
        <w:rPr>
          <w:rFonts w:ascii="Times New Roman" w:hAnsi="Times New Roman" w:eastAsia="Times New Roman" w:cs="Times New Roman"/>
          <w:b/>
          <w:sz w:val="24"/>
          <w:szCs w:val="24"/>
        </w:rPr>
        <w:t xml:space="preserve">AND </w:t>
      </w:r>
      <w:r>
        <w:rPr>
          <w:rFonts w:ascii="Times New Roman" w:hAnsi="Times New Roman" w:eastAsia="Times New Roman" w:cs="Times New Roman"/>
          <w:sz w:val="24"/>
          <w:szCs w:val="24"/>
        </w:rPr>
        <w:t xml:space="preserve">nature </w:t>
      </w:r>
      <w:r>
        <w:rPr>
          <w:rFonts w:ascii="Times New Roman" w:hAnsi="Times New Roman" w:eastAsia="Times New Roman" w:cs="Times New Roman"/>
          <w:b/>
          <w:sz w:val="24"/>
          <w:szCs w:val="24"/>
        </w:rPr>
        <w:t>AND</w:t>
      </w:r>
      <w:r>
        <w:rPr>
          <w:rFonts w:ascii="Times New Roman" w:hAnsi="Times New Roman" w:eastAsia="Times New Roman" w:cs="Times New Roman"/>
          <w:sz w:val="24"/>
          <w:szCs w:val="24"/>
        </w:rPr>
        <w:t xml:space="preserve"> people 1,237,718 hits (</w:t>
      </w:r>
      <w:hyperlink r:id="rId12">
        <w:r>
          <w:rPr>
            <w:rFonts w:ascii="Times New Roman" w:hAnsi="Times New Roman" w:eastAsia="Times New Roman" w:cs="Times New Roman"/>
            <w:sz w:val="24"/>
            <w:szCs w:val="24"/>
          </w:rPr>
          <w:t>WoS link</w:t>
        </w:r>
      </w:hyperlink>
      <w:r>
        <w:rPr>
          <w:rFonts w:ascii="Times New Roman" w:hAnsi="Times New Roman" w:eastAsia="Times New Roman" w:cs="Times New Roman"/>
          <w:sz w:val="24"/>
          <w:szCs w:val="24"/>
        </w:rPr>
        <w:t>)</w:t>
      </w:r>
    </w:p>
    <w:p w:rsidR="00204739" w:rsidRDefault="00204739" w14:paraId="3164C658" w14:textId="77777777">
      <w:pPr>
        <w:rPr>
          <w:rFonts w:ascii="Times New Roman" w:hAnsi="Times New Roman" w:eastAsia="Times New Roman" w:cs="Times New Roman"/>
          <w:sz w:val="24"/>
          <w:szCs w:val="24"/>
        </w:rPr>
      </w:pPr>
    </w:p>
    <w:p w:rsidR="00204739" w:rsidRDefault="00204739" w14:paraId="0219EA53" w14:textId="77777777">
      <w:pPr>
        <w:rPr>
          <w:rFonts w:ascii="Times New Roman" w:hAnsi="Times New Roman" w:eastAsia="Times New Roman" w:cs="Times New Roman"/>
          <w:sz w:val="24"/>
          <w:szCs w:val="24"/>
        </w:rPr>
      </w:pPr>
    </w:p>
    <w:p w:rsidR="00204739" w:rsidRDefault="00204739" w14:paraId="373F2927" w14:textId="77777777">
      <w:pPr>
        <w:rPr>
          <w:rFonts w:ascii="Times New Roman" w:hAnsi="Times New Roman" w:eastAsia="Times New Roman" w:cs="Times New Roman"/>
          <w:sz w:val="24"/>
          <w:szCs w:val="24"/>
        </w:rPr>
      </w:pPr>
    </w:p>
    <w:p w:rsidR="00204739" w:rsidRDefault="00484B97" w14:paraId="0D1A7D16" w14:textId="77777777">
      <w:pPr>
        <w:spacing w:after="20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R2. Screen for papers </w:t>
      </w:r>
      <w:r>
        <w:rPr>
          <w:rFonts w:ascii="Times New Roman" w:hAnsi="Times New Roman" w:eastAsia="Times New Roman" w:cs="Times New Roman"/>
          <w:b/>
          <w:sz w:val="24"/>
          <w:szCs w:val="24"/>
          <w:u w:val="single"/>
        </w:rPr>
        <w:t xml:space="preserve">with concrete examples </w:t>
      </w:r>
      <w:r>
        <w:rPr>
          <w:rFonts w:ascii="Times New Roman" w:hAnsi="Times New Roman" w:eastAsia="Times New Roman" w:cs="Times New Roman"/>
          <w:b/>
          <w:sz w:val="24"/>
          <w:szCs w:val="24"/>
        </w:rPr>
        <w:t xml:space="preserve">(e.g., case-studies, “example*”) </w:t>
      </w:r>
    </w:p>
    <w:p w:rsidR="00204739" w:rsidRDefault="00484B97" w14:paraId="4C3D7D26" w14:textId="77777777">
      <w:pPr>
        <w:numPr>
          <w:ilvl w:val="0"/>
          <w:numId w:val="2"/>
        </w:numPr>
        <w:rPr>
          <w:b/>
          <w:sz w:val="24"/>
          <w:szCs w:val="24"/>
        </w:rPr>
      </w:pPr>
      <w:r>
        <w:rPr>
          <w:rFonts w:ascii="Times New Roman" w:hAnsi="Times New Roman" w:eastAsia="Times New Roman" w:cs="Times New Roman"/>
          <w:sz w:val="24"/>
          <w:szCs w:val="24"/>
        </w:rPr>
        <w:t>In abstracts, title, keywords</w:t>
      </w:r>
    </w:p>
    <w:p w:rsidR="00204739" w:rsidRDefault="00484B97" w14:paraId="6DF6F192" w14:textId="77777777">
      <w:pPr>
        <w:numPr>
          <w:ilvl w:val="0"/>
          <w:numId w:val="2"/>
        </w:numPr>
        <w:rPr>
          <w:b/>
          <w:sz w:val="24"/>
          <w:szCs w:val="24"/>
        </w:rPr>
      </w:pPr>
      <w:r>
        <w:rPr>
          <w:rFonts w:ascii="Times New Roman" w:hAnsi="Times New Roman" w:eastAsia="Times New Roman" w:cs="Times New Roman"/>
          <w:sz w:val="24"/>
          <w:szCs w:val="24"/>
        </w:rPr>
        <w:t>Search criteria: (“case stud*” or “case” or “study area*” or “example*” or “evaluation” or “concrete” or “empirical”, or “practical” OR “initiative*”)</w:t>
      </w:r>
    </w:p>
    <w:p w:rsidR="00204739" w:rsidRDefault="00484B97" w14:paraId="359E54EB" w14:textId="77777777">
      <w:pPr>
        <w:numPr>
          <w:ilvl w:val="0"/>
          <w:numId w:val="2"/>
        </w:numPr>
        <w:rPr>
          <w:b/>
          <w:sz w:val="24"/>
          <w:szCs w:val="24"/>
        </w:rPr>
      </w:pPr>
      <w:r>
        <w:rPr>
          <w:rFonts w:ascii="Times New Roman" w:hAnsi="Times New Roman" w:eastAsia="Times New Roman" w:cs="Times New Roman"/>
          <w:sz w:val="24"/>
          <w:szCs w:val="24"/>
        </w:rPr>
        <w:t>Output: two corpus:</w:t>
      </w:r>
    </w:p>
    <w:p w:rsidR="00204739" w:rsidRDefault="00484B97" w14:paraId="162C7DFC" w14:textId="77777777">
      <w:pPr>
        <w:numPr>
          <w:ilvl w:val="1"/>
          <w:numId w:val="2"/>
        </w:numPr>
        <w:rPr>
          <w:b/>
          <w:sz w:val="24"/>
          <w:szCs w:val="24"/>
        </w:rPr>
      </w:pPr>
      <w:r>
        <w:rPr>
          <w:rFonts w:ascii="Times New Roman" w:hAnsi="Times New Roman" w:eastAsia="Times New Roman" w:cs="Times New Roman"/>
          <w:b/>
          <w:sz w:val="24"/>
          <w:szCs w:val="24"/>
        </w:rPr>
        <w:t>Corpus A</w:t>
      </w:r>
      <w:r>
        <w:rPr>
          <w:rFonts w:ascii="Times New Roman" w:hAnsi="Times New Roman" w:eastAsia="Times New Roman" w:cs="Times New Roman"/>
          <w:sz w:val="24"/>
          <w:szCs w:val="24"/>
        </w:rPr>
        <w:t>: academic articles with specific examples of [efforts towards sustainability] 296,551 hits (</w:t>
      </w:r>
      <w:hyperlink r:id="rId13">
        <w:r>
          <w:rPr>
            <w:rFonts w:ascii="Times New Roman" w:hAnsi="Times New Roman" w:eastAsia="Times New Roman" w:cs="Times New Roman"/>
            <w:sz w:val="24"/>
            <w:szCs w:val="24"/>
          </w:rPr>
          <w:t>WoS link</w:t>
        </w:r>
      </w:hyperlink>
      <w:r>
        <w:rPr>
          <w:rFonts w:ascii="Times New Roman" w:hAnsi="Times New Roman" w:eastAsia="Times New Roman" w:cs="Times New Roman"/>
          <w:sz w:val="24"/>
          <w:szCs w:val="24"/>
        </w:rPr>
        <w:t>)</w:t>
      </w:r>
    </w:p>
    <w:p w:rsidR="00204739" w:rsidRDefault="00484B97" w14:paraId="43E9F261" w14:textId="77777777">
      <w:pPr>
        <w:numPr>
          <w:ilvl w:val="1"/>
          <w:numId w:val="2"/>
        </w:numPr>
        <w:spacing w:after="200"/>
        <w:rPr>
          <w:b/>
          <w:sz w:val="24"/>
          <w:szCs w:val="24"/>
        </w:rPr>
      </w:pPr>
      <w:r>
        <w:rPr>
          <w:rFonts w:ascii="Times New Roman" w:hAnsi="Times New Roman" w:eastAsia="Times New Roman" w:cs="Times New Roman"/>
          <w:b/>
          <w:sz w:val="24"/>
          <w:szCs w:val="24"/>
        </w:rPr>
        <w:t>Corpus B</w:t>
      </w:r>
      <w:r>
        <w:rPr>
          <w:rFonts w:ascii="Times New Roman" w:hAnsi="Times New Roman" w:eastAsia="Times New Roman" w:cs="Times New Roman"/>
          <w:sz w:val="24"/>
          <w:szCs w:val="24"/>
        </w:rPr>
        <w:t>: academic articles that relate to transformative change, nature and people but do not provide information from a specific case (e.g., general recommendations, overviews). about 940,000 hits (i.e. R1 - R2A)</w:t>
      </w:r>
    </w:p>
    <w:p w:rsidR="00204739" w:rsidRDefault="00484B97" w14:paraId="0104582C" w14:textId="77777777">
      <w:pPr>
        <w:rPr>
          <w:rFonts w:ascii="Times New Roman" w:hAnsi="Times New Roman" w:eastAsia="Times New Roman" w:cs="Times New Roman"/>
          <w:b/>
          <w:sz w:val="24"/>
          <w:szCs w:val="24"/>
          <w:highlight w:val="green"/>
        </w:rPr>
      </w:pPr>
      <w:r>
        <w:rPr>
          <w:rFonts w:ascii="Cardo" w:hAnsi="Cardo" w:eastAsia="Cardo" w:cs="Cardo"/>
          <w:b/>
          <w:sz w:val="24"/>
          <w:szCs w:val="24"/>
          <w:highlight w:val="green"/>
        </w:rPr>
        <w:t>→ extract country names from R2.A</w:t>
      </w:r>
    </w:p>
    <w:p w:rsidR="00204739" w:rsidRDefault="00204739" w14:paraId="1EB736CD" w14:textId="77777777">
      <w:pPr>
        <w:rPr>
          <w:rFonts w:ascii="Times New Roman" w:hAnsi="Times New Roman" w:eastAsia="Times New Roman" w:cs="Times New Roman"/>
          <w:b/>
          <w:sz w:val="24"/>
          <w:szCs w:val="24"/>
        </w:rPr>
      </w:pPr>
    </w:p>
    <w:p w:rsidR="00204739" w:rsidRDefault="00204739" w14:paraId="75BE0D65" w14:textId="77777777">
      <w:pPr>
        <w:rPr>
          <w:rFonts w:ascii="Times New Roman" w:hAnsi="Times New Roman" w:eastAsia="Times New Roman" w:cs="Times New Roman"/>
          <w:b/>
          <w:sz w:val="24"/>
          <w:szCs w:val="24"/>
        </w:rPr>
      </w:pPr>
    </w:p>
    <w:p w:rsidR="00204739" w:rsidRDefault="00484B97" w14:paraId="1714C681"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R3. Extract examples with visions and transformative changes [from the papers that contain </w:t>
      </w:r>
      <w:r>
        <w:rPr>
          <w:rFonts w:ascii="Times New Roman" w:hAnsi="Times New Roman" w:eastAsia="Times New Roman" w:cs="Times New Roman"/>
          <w:b/>
          <w:sz w:val="24"/>
          <w:szCs w:val="24"/>
          <w:u w:val="single"/>
        </w:rPr>
        <w:t>case-studies</w:t>
      </w:r>
      <w:r>
        <w:rPr>
          <w:rFonts w:ascii="Times New Roman" w:hAnsi="Times New Roman" w:eastAsia="Times New Roman" w:cs="Times New Roman"/>
          <w:b/>
          <w:sz w:val="24"/>
          <w:szCs w:val="24"/>
        </w:rPr>
        <w:t xml:space="preserve"> – Corpus A]</w:t>
      </w:r>
    </w:p>
    <w:p w:rsidR="00204739" w:rsidRDefault="00204739" w14:paraId="131006D4" w14:textId="77777777">
      <w:pPr>
        <w:ind w:left="720"/>
        <w:rPr>
          <w:rFonts w:ascii="Times New Roman" w:hAnsi="Times New Roman" w:eastAsia="Times New Roman" w:cs="Times New Roman"/>
          <w:sz w:val="24"/>
          <w:szCs w:val="24"/>
        </w:rPr>
      </w:pPr>
    </w:p>
    <w:p w:rsidR="00204739" w:rsidRDefault="00484B97" w14:paraId="68E29CD3" w14:textId="77777777">
      <w:pPr>
        <w:numPr>
          <w:ilvl w:val="0"/>
          <w:numId w:val="1"/>
        </w:numPr>
        <w:rPr>
          <w:b/>
          <w:sz w:val="24"/>
          <w:szCs w:val="24"/>
        </w:rPr>
      </w:pPr>
      <w:r>
        <w:rPr>
          <w:rFonts w:ascii="Times New Roman" w:hAnsi="Times New Roman" w:eastAsia="Times New Roman" w:cs="Times New Roman"/>
          <w:sz w:val="24"/>
          <w:szCs w:val="24"/>
        </w:rPr>
        <w:t>Based on corpus A</w:t>
      </w:r>
    </w:p>
    <w:p w:rsidR="00204739" w:rsidRDefault="00484B97" w14:paraId="58A73221" w14:textId="77777777">
      <w:pPr>
        <w:numPr>
          <w:ilvl w:val="0"/>
          <w:numId w:val="1"/>
        </w:numPr>
        <w:rPr>
          <w:b/>
          <w:sz w:val="24"/>
          <w:szCs w:val="24"/>
        </w:rPr>
      </w:pPr>
      <w:r>
        <w:rPr>
          <w:rFonts w:ascii="Times New Roman" w:hAnsi="Times New Roman" w:eastAsia="Times New Roman" w:cs="Times New Roman"/>
          <w:sz w:val="24"/>
          <w:szCs w:val="24"/>
        </w:rPr>
        <w:t>In full text</w:t>
      </w:r>
      <w:r>
        <w:rPr>
          <w:rFonts w:ascii="Times New Roman" w:hAnsi="Times New Roman" w:eastAsia="Times New Roman" w:cs="Times New Roman"/>
          <w:b/>
          <w:sz w:val="24"/>
          <w:szCs w:val="24"/>
        </w:rPr>
        <w:t xml:space="preserve"> </w:t>
      </w:r>
    </w:p>
    <w:p w:rsidR="00204739" w:rsidRDefault="00484B97" w14:paraId="213AEFE9" w14:textId="77777777">
      <w:pPr>
        <w:numPr>
          <w:ilvl w:val="0"/>
          <w:numId w:val="1"/>
        </w:numPr>
        <w:rPr>
          <w:b/>
          <w:sz w:val="24"/>
          <w:szCs w:val="24"/>
        </w:rPr>
      </w:pPr>
      <w:r>
        <w:rPr>
          <w:rFonts w:ascii="Times New Roman" w:hAnsi="Times New Roman" w:eastAsia="Times New Roman" w:cs="Times New Roman"/>
          <w:sz w:val="24"/>
          <w:szCs w:val="24"/>
        </w:rPr>
        <w:t xml:space="preserve">Look only in Results, Discussion and Conclusion </w:t>
      </w:r>
    </w:p>
    <w:p w:rsidR="00204739" w:rsidRDefault="00484B97" w14:paraId="6D1281E7" w14:textId="77777777">
      <w:pPr>
        <w:numPr>
          <w:ilvl w:val="0"/>
          <w:numId w:val="1"/>
        </w:numPr>
        <w:rPr>
          <w:b/>
          <w:sz w:val="24"/>
          <w:szCs w:val="24"/>
        </w:rPr>
      </w:pPr>
      <w:r>
        <w:rPr>
          <w:rFonts w:ascii="Times New Roman" w:hAnsi="Times New Roman" w:eastAsia="Times New Roman" w:cs="Times New Roman"/>
          <w:sz w:val="24"/>
          <w:szCs w:val="24"/>
        </w:rPr>
        <w:t>Give us paragraphs</w:t>
      </w:r>
    </w:p>
    <w:p w:rsidR="00204739" w:rsidRDefault="00484B97" w14:paraId="7A0E66F6" w14:textId="77777777">
      <w:pPr>
        <w:numPr>
          <w:ilvl w:val="0"/>
          <w:numId w:val="1"/>
        </w:numPr>
        <w:spacing w:before="200" w:after="200"/>
        <w:rPr>
          <w:b/>
          <w:sz w:val="24"/>
          <w:szCs w:val="24"/>
        </w:rPr>
      </w:pPr>
      <w:r>
        <w:rPr>
          <w:rFonts w:ascii="Times New Roman" w:hAnsi="Times New Roman" w:eastAsia="Times New Roman" w:cs="Times New Roman"/>
          <w:b/>
          <w:sz w:val="24"/>
          <w:szCs w:val="24"/>
        </w:rPr>
        <w:t>[full text]- from the papers/book chapters that contain case-studies look only in results and discussion and conclusion for search term [“</w:t>
      </w:r>
      <w:r>
        <w:rPr>
          <w:rFonts w:ascii="Times New Roman" w:hAnsi="Times New Roman" w:eastAsia="Times New Roman" w:cs="Times New Roman"/>
          <w:b/>
          <w:sz w:val="24"/>
          <w:szCs w:val="24"/>
          <w:highlight w:val="yellow"/>
        </w:rPr>
        <w:t>vision” and related terms</w:t>
      </w:r>
      <w:r>
        <w:rPr>
          <w:rFonts w:ascii="Times New Roman" w:hAnsi="Times New Roman" w:eastAsia="Times New Roman" w:cs="Times New Roman"/>
          <w:b/>
          <w:sz w:val="24"/>
          <w:szCs w:val="24"/>
        </w:rPr>
        <w:t>] - give us paragraphs</w:t>
      </w:r>
    </w:p>
    <w:p w:rsidR="00204739" w:rsidRDefault="00204739" w14:paraId="1590E8E0" w14:textId="77777777">
      <w:pPr>
        <w:spacing w:after="200"/>
        <w:rPr>
          <w:rFonts w:ascii="Times New Roman" w:hAnsi="Times New Roman" w:eastAsia="Times New Roman" w:cs="Times New Roman"/>
          <w:b/>
          <w:sz w:val="24"/>
          <w:szCs w:val="24"/>
        </w:rPr>
      </w:pPr>
    </w:p>
    <w:p w:rsidR="00204739" w:rsidRDefault="00204739" w14:paraId="73429670" w14:textId="77777777">
      <w:pPr>
        <w:spacing w:after="200"/>
        <w:rPr>
          <w:rFonts w:ascii="Times New Roman" w:hAnsi="Times New Roman" w:eastAsia="Times New Roman" w:cs="Times New Roman"/>
          <w:b/>
          <w:sz w:val="24"/>
          <w:szCs w:val="24"/>
        </w:rPr>
      </w:pPr>
    </w:p>
    <w:p w:rsidR="00204739" w:rsidRDefault="00204739" w14:paraId="5C924850" w14:textId="77777777">
      <w:pPr>
        <w:spacing w:after="200"/>
        <w:rPr>
          <w:rFonts w:ascii="Times New Roman" w:hAnsi="Times New Roman" w:eastAsia="Times New Roman" w:cs="Times New Roman"/>
          <w:b/>
          <w:sz w:val="24"/>
          <w:szCs w:val="24"/>
        </w:rPr>
      </w:pPr>
    </w:p>
    <w:p w:rsidR="00204739" w:rsidRDefault="00484B97" w14:paraId="72ED0831" w14:textId="77777777">
      <w:pPr>
        <w:spacing w:after="200"/>
        <w:rPr>
          <w:rFonts w:ascii="Times New Roman" w:hAnsi="Times New Roman" w:eastAsia="Times New Roman" w:cs="Times New Roman"/>
          <w:b/>
          <w:sz w:val="24"/>
          <w:szCs w:val="24"/>
        </w:rPr>
      </w:pPr>
      <w:r>
        <w:rPr>
          <w:rFonts w:ascii="Times New Roman" w:hAnsi="Times New Roman" w:eastAsia="Times New Roman" w:cs="Times New Roman"/>
          <w:b/>
          <w:sz w:val="24"/>
          <w:szCs w:val="24"/>
        </w:rPr>
        <w:t>References</w:t>
      </w:r>
    </w:p>
    <w:p w:rsidR="00204739" w:rsidRDefault="00484B97" w14:paraId="0A60258F" w14:textId="77777777">
      <w:pPr>
        <w:spacing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O’Brien, K., and L. Synga (2013) Responding to climate change: the three spheres of transformation. In Proceedings of Transformation in a Changing Climate, 19-21 June 2013, Oslo, Norway. University of Oslo, Oslo, Norway.</w:t>
      </w:r>
    </w:p>
    <w:p w:rsidR="00204739" w:rsidRDefault="00484B97" w14:paraId="258D85D7" w14:textId="77777777">
      <w:pPr>
        <w:spacing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Patterson, J., Schulz, K., Vervoort, J., van der Hel, S., Widerberg, O., Adler, C., Hurlbert, M., Anderton, K., Sethi, M., &amp; Barau, A. (2017) Exploring the governance and politics of transformations towards sustainability. Environmental Innovation and Societal Transitions, 24, 1-16.</w:t>
      </w:r>
    </w:p>
    <w:p w:rsidR="00204739" w:rsidRDefault="00484B97" w14:paraId="415446FF" w14:textId="77777777">
      <w:pPr>
        <w:spacing w:after="2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204739" w:rsidRDefault="00484B97" w14:paraId="59347FD3" w14:textId="77777777">
      <w:pPr>
        <w:spacing w:after="200"/>
        <w:rPr>
          <w:rFonts w:ascii="Times New Roman" w:hAnsi="Times New Roman" w:eastAsia="Times New Roman" w:cs="Times New Roman"/>
          <w:b/>
          <w:sz w:val="24"/>
          <w:szCs w:val="24"/>
        </w:rPr>
      </w:pPr>
      <w:r>
        <w:rPr>
          <w:rFonts w:ascii="Times New Roman" w:hAnsi="Times New Roman" w:eastAsia="Times New Roman" w:cs="Times New Roman"/>
          <w:sz w:val="24"/>
          <w:szCs w:val="24"/>
        </w:rPr>
        <w:t>These are the languages of the papers in WoS. They are essentially exclusively english.</w:t>
      </w:r>
    </w:p>
    <w:p w:rsidR="00204739" w:rsidRDefault="00204739" w14:paraId="4E189DAA" w14:textId="77777777">
      <w:pPr>
        <w:spacing w:after="200"/>
        <w:rPr>
          <w:rFonts w:ascii="Times New Roman" w:hAnsi="Times New Roman" w:eastAsia="Times New Roman" w:cs="Times New Roman"/>
          <w:sz w:val="24"/>
          <w:szCs w:val="24"/>
        </w:rPr>
      </w:pPr>
    </w:p>
    <w:p w:rsidR="00204739" w:rsidRDefault="00484B97" w14:paraId="21655EB2" w14:textId="77777777">
      <w:pPr>
        <w:spacing w:after="200"/>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114300" distB="114300" distL="114300" distR="114300" wp14:anchorId="47957DDC" wp14:editId="4D0A3298">
            <wp:extent cx="5731200" cy="2146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1200" cy="2146300"/>
                    </a:xfrm>
                    <a:prstGeom prst="rect">
                      <a:avLst/>
                    </a:prstGeom>
                    <a:ln/>
                  </pic:spPr>
                </pic:pic>
              </a:graphicData>
            </a:graphic>
          </wp:inline>
        </w:drawing>
      </w:r>
    </w:p>
    <w:p w:rsidR="00204739" w:rsidRDefault="00204739" w14:paraId="48EEA7A2" w14:textId="77777777">
      <w:pPr>
        <w:spacing w:after="200"/>
        <w:rPr>
          <w:rFonts w:ascii="Times New Roman" w:hAnsi="Times New Roman" w:eastAsia="Times New Roman" w:cs="Times New Roman"/>
          <w:b/>
          <w:i/>
          <w:sz w:val="24"/>
          <w:szCs w:val="24"/>
        </w:rPr>
      </w:pPr>
    </w:p>
    <w:p w:rsidR="00204739" w:rsidRDefault="00204739" w14:paraId="06A1CAF2" w14:textId="77777777">
      <w:pPr>
        <w:spacing w:after="200"/>
        <w:rPr>
          <w:rFonts w:ascii="Times New Roman" w:hAnsi="Times New Roman" w:eastAsia="Times New Roman" w:cs="Times New Roman"/>
          <w:b/>
          <w:i/>
          <w:sz w:val="24"/>
          <w:szCs w:val="24"/>
        </w:rPr>
      </w:pPr>
    </w:p>
    <w:p w:rsidR="00204739" w:rsidRDefault="00204739" w14:paraId="07F35845" w14:textId="77777777">
      <w:pPr>
        <w:spacing w:after="200"/>
        <w:rPr>
          <w:rFonts w:ascii="Times New Roman" w:hAnsi="Times New Roman" w:eastAsia="Times New Roman" w:cs="Times New Roman"/>
          <w:b/>
          <w:i/>
          <w:sz w:val="24"/>
          <w:szCs w:val="24"/>
        </w:rPr>
      </w:pPr>
    </w:p>
    <w:p w:rsidR="00204739" w:rsidRDefault="00204739" w14:paraId="1D8E04F1" w14:textId="77777777">
      <w:pPr>
        <w:spacing w:after="200"/>
        <w:rPr>
          <w:rFonts w:ascii="Times New Roman" w:hAnsi="Times New Roman" w:eastAsia="Times New Roman" w:cs="Times New Roman"/>
          <w:b/>
          <w:i/>
          <w:sz w:val="24"/>
          <w:szCs w:val="24"/>
        </w:rPr>
      </w:pPr>
    </w:p>
    <w:p w:rsidR="00204739" w:rsidRDefault="00204739" w14:paraId="6C605C07" w14:textId="77777777">
      <w:pPr>
        <w:spacing w:after="200"/>
        <w:rPr>
          <w:rFonts w:ascii="Times New Roman" w:hAnsi="Times New Roman" w:eastAsia="Times New Roman" w:cs="Times New Roman"/>
          <w:b/>
          <w:i/>
          <w:sz w:val="24"/>
          <w:szCs w:val="24"/>
        </w:rPr>
      </w:pPr>
    </w:p>
    <w:p w:rsidR="00204739" w:rsidRDefault="00204739" w14:paraId="47B76783" w14:textId="77777777">
      <w:pPr>
        <w:spacing w:after="200"/>
        <w:rPr>
          <w:rFonts w:ascii="Times New Roman" w:hAnsi="Times New Roman" w:eastAsia="Times New Roman" w:cs="Times New Roman"/>
          <w:b/>
          <w:i/>
          <w:sz w:val="24"/>
          <w:szCs w:val="24"/>
        </w:rPr>
      </w:pPr>
    </w:p>
    <w:p w:rsidR="00204739" w:rsidRDefault="00204739" w14:paraId="620AE6E0" w14:textId="77777777">
      <w:pPr>
        <w:spacing w:after="200"/>
        <w:rPr>
          <w:rFonts w:ascii="Times New Roman" w:hAnsi="Times New Roman" w:eastAsia="Times New Roman" w:cs="Times New Roman"/>
          <w:b/>
          <w:i/>
          <w:sz w:val="24"/>
          <w:szCs w:val="24"/>
        </w:rPr>
      </w:pPr>
    </w:p>
    <w:p w:rsidR="00204739" w:rsidRDefault="00204739" w14:paraId="57481ADB" w14:textId="77777777">
      <w:pPr>
        <w:spacing w:after="200"/>
        <w:rPr>
          <w:rFonts w:ascii="Times New Roman" w:hAnsi="Times New Roman" w:eastAsia="Times New Roman" w:cs="Times New Roman"/>
          <w:b/>
          <w:i/>
          <w:sz w:val="24"/>
          <w:szCs w:val="24"/>
        </w:rPr>
      </w:pPr>
    </w:p>
    <w:p w:rsidR="00204739" w:rsidRDefault="00204739" w14:paraId="043B2A97" w14:textId="77777777">
      <w:pPr>
        <w:spacing w:after="200"/>
        <w:rPr>
          <w:rFonts w:ascii="Times New Roman" w:hAnsi="Times New Roman" w:eastAsia="Times New Roman" w:cs="Times New Roman"/>
          <w:b/>
          <w:i/>
          <w:sz w:val="24"/>
          <w:szCs w:val="24"/>
        </w:rPr>
      </w:pPr>
    </w:p>
    <w:p w:rsidR="00204739" w:rsidRDefault="00204739" w14:paraId="6CDD8CF6" w14:textId="77777777">
      <w:pPr>
        <w:spacing w:after="200"/>
        <w:rPr>
          <w:rFonts w:ascii="Times New Roman" w:hAnsi="Times New Roman" w:eastAsia="Times New Roman" w:cs="Times New Roman"/>
          <w:b/>
          <w:i/>
          <w:sz w:val="24"/>
          <w:szCs w:val="24"/>
        </w:rPr>
      </w:pPr>
    </w:p>
    <w:p w:rsidR="00204739" w:rsidRDefault="00204739" w14:paraId="0A75BCB8" w14:textId="77777777">
      <w:pPr>
        <w:spacing w:after="200"/>
        <w:rPr>
          <w:rFonts w:ascii="Times New Roman" w:hAnsi="Times New Roman" w:eastAsia="Times New Roman" w:cs="Times New Roman"/>
          <w:sz w:val="24"/>
          <w:szCs w:val="24"/>
        </w:rPr>
      </w:pPr>
    </w:p>
    <w:p w:rsidR="00204739" w:rsidRDefault="00204739" w14:paraId="61D5A25A" w14:textId="77777777"/>
    <w:p w:rsidR="00204739" w:rsidRDefault="00204739" w14:paraId="5BC249C9" w14:textId="77777777"/>
    <w:sectPr w:rsidR="00204739">
      <w:pgSz w:w="11909" w:h="16834" w:orient="portrait"/>
      <w:pgMar w:top="1440" w:right="1440" w:bottom="1440" w:left="1440" w:header="720" w:footer="720" w:gutter="0"/>
      <w:pgNumType w:start="1"/>
      <w:cols w:space="720"/>
      <w:headerReference w:type="default" r:id="R870623ee97814c77"/>
      <w:footerReference w:type="default" r:id="Rebdba84e1f7d454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Sebastian Villasante" w:date="2023-09-29T20:28:00Z" w:id="0">
    <w:p w:rsidR="00204739" w:rsidRDefault="00484B97" w14:paraId="1B43CA9C" w14:textId="77777777">
      <w:pPr>
        <w:widowControl w:val="0"/>
        <w:pBdr>
          <w:top w:val="nil"/>
          <w:left w:val="nil"/>
          <w:bottom w:val="nil"/>
          <w:right w:val="nil"/>
          <w:between w:val="nil"/>
        </w:pBdr>
        <w:spacing w:line="240" w:lineRule="auto"/>
        <w:rPr>
          <w:color w:val="000000"/>
        </w:rPr>
      </w:pPr>
      <w:r>
        <w:rPr>
          <w:color w:val="000000"/>
        </w:rPr>
        <w:t>Suggestions welcome. In which year we should start the search (e.g. 2005)?</w:t>
      </w:r>
    </w:p>
  </w:comment>
  <w:comment w:initials="" w:author="Sebastian Villasante" w:date="2023-09-29T20:32:00Z" w:id="1">
    <w:p w:rsidR="00204739" w:rsidRDefault="00484B97" w14:paraId="12C090E6" w14:textId="77777777">
      <w:pPr>
        <w:widowControl w:val="0"/>
        <w:pBdr>
          <w:top w:val="nil"/>
          <w:left w:val="nil"/>
          <w:bottom w:val="nil"/>
          <w:right w:val="nil"/>
          <w:between w:val="nil"/>
        </w:pBdr>
        <w:spacing w:line="240" w:lineRule="auto"/>
        <w:rPr>
          <w:color w:val="000000"/>
        </w:rPr>
      </w:pPr>
      <w:r>
        <w:rPr>
          <w:color w:val="000000"/>
        </w:rPr>
        <w:t>At this stage please only focus on the 1st (transformative change) and 2nd levels (nature)</w:t>
      </w:r>
    </w:p>
  </w:comment>
  <w:comment w:initials="" w:author="Sebastian Villasante" w:date="2023-09-29T20:29:00Z" w:id="2">
    <w:p w:rsidR="00204739" w:rsidRDefault="00484B97" w14:paraId="00839350" w14:textId="77777777">
      <w:pPr>
        <w:widowControl w:val="0"/>
        <w:pBdr>
          <w:top w:val="nil"/>
          <w:left w:val="nil"/>
          <w:bottom w:val="nil"/>
          <w:right w:val="nil"/>
          <w:between w:val="nil"/>
        </w:pBdr>
        <w:spacing w:line="240" w:lineRule="auto"/>
        <w:rPr>
          <w:color w:val="000000"/>
        </w:rPr>
      </w:pPr>
      <w:r>
        <w:rPr>
          <w:color w:val="000000"/>
        </w:rPr>
        <w:t>Please all: suggest include and/or remove terms related to TC. Add your suggestions directly in the text.</w:t>
      </w:r>
    </w:p>
  </w:comment>
  <w:comment w:initials="" w:author="Sebastian Villasante" w:date="2023-09-29T20:29:00Z" w:id="3">
    <w:p w:rsidR="00204739" w:rsidRDefault="00484B97" w14:paraId="52B709AD" w14:textId="77777777">
      <w:pPr>
        <w:widowControl w:val="0"/>
        <w:pBdr>
          <w:top w:val="nil"/>
          <w:left w:val="nil"/>
          <w:bottom w:val="nil"/>
          <w:right w:val="nil"/>
          <w:between w:val="nil"/>
        </w:pBdr>
        <w:spacing w:line="240" w:lineRule="auto"/>
        <w:rPr>
          <w:color w:val="000000"/>
        </w:rPr>
      </w:pPr>
      <w:r>
        <w:rPr>
          <w:color w:val="000000"/>
        </w:rPr>
        <w:t>Please all: suggest including and/or removing terms related to nature. Add your suggestions directly in the text.</w:t>
      </w:r>
    </w:p>
  </w:comment>
  <w:comment w:initials="" w:author="Sebastian Villasante" w:date="2023-09-29T20:33:00Z" w:id="4">
    <w:p w:rsidR="00204739" w:rsidRDefault="00484B97" w14:paraId="52FB12BB" w14:textId="77777777">
      <w:pPr>
        <w:widowControl w:val="0"/>
        <w:pBdr>
          <w:top w:val="nil"/>
          <w:left w:val="nil"/>
          <w:bottom w:val="nil"/>
          <w:right w:val="nil"/>
          <w:between w:val="nil"/>
        </w:pBdr>
        <w:spacing w:line="240" w:lineRule="auto"/>
        <w:rPr>
          <w:color w:val="000000"/>
        </w:rPr>
      </w:pPr>
      <w:r>
        <w:rPr>
          <w:color w:val="000000"/>
        </w:rPr>
        <w:t>The third level will serve us to have a subset of results for each of the chapters of the assessment. Please add the key terms associated with your chapter</w:t>
      </w:r>
    </w:p>
  </w:comment>
  <w:comment w:initials="FW" w:author="Fern Wickson" w:date="2023-10-01T11:35:42" w:id="688231532">
    <w:p w:rsidR="629C762A" w:rsidRDefault="629C762A" w14:paraId="332C94F2" w14:textId="4C7A413B">
      <w:pPr>
        <w:pStyle w:val="CommentText"/>
      </w:pPr>
      <w:r w:rsidR="629C762A">
        <w:rPr/>
        <w:t>Could be 2000, or the year we see a kind of boom/exponential curve</w:t>
      </w:r>
      <w:r>
        <w:rPr>
          <w:rStyle w:val="CommentReference"/>
        </w:rPr>
        <w:annotationRef/>
      </w:r>
    </w:p>
  </w:comment>
  <w:comment w:initials="FW" w:author="Fern Wickson" w:date="2023-10-01T12:23:06" w:id="1196136670">
    <w:p w:rsidR="629C762A" w:rsidRDefault="629C762A" w14:paraId="26A54E49" w14:textId="416FB845">
      <w:pPr>
        <w:pStyle w:val="CommentText"/>
      </w:pPr>
      <w:r w:rsidR="629C762A">
        <w:rPr/>
        <w:t>Ch 1 has added to this list "ecological" or "socio-ecological"</w:t>
      </w:r>
      <w:r>
        <w:rPr>
          <w:rStyle w:val="CommentReference"/>
        </w:rPr>
        <w:annotationRef/>
      </w:r>
    </w:p>
  </w:comment>
  <w:comment w:initials="JL" w:author="Julia Mildorfova Leventon" w:date="2023-10-01T12:30:24" w:id="950517399">
    <w:p w:rsidR="629C762A" w:rsidRDefault="629C762A" w14:paraId="052D6A5F" w14:textId="719D1D71">
      <w:pPr>
        <w:pStyle w:val="CommentText"/>
      </w:pPr>
      <w:r w:rsidR="629C762A">
        <w:rPr/>
        <w:t>This is an alternative suggestion from chapter 1. We have tried to be systematic to capture the literature that refers to transformations, transitions and the kinds of big shifts captured in the terms below. It will return things that aren't about biodiversity, but these would be filtered out with the second level terms.</w:t>
      </w:r>
      <w:r>
        <w:rPr>
          <w:rStyle w:val="CommentReference"/>
        </w:rPr>
        <w:annotationRef/>
      </w:r>
    </w:p>
  </w:comment>
  <w:comment w:initials="JL" w:author="Julia Mildorfova Leventon" w:date="2023-10-01T12:31:56" w:id="342134498">
    <w:p w:rsidR="629C762A" w:rsidRDefault="629C762A" w14:paraId="7B10BB74" w14:textId="3CE2FC20">
      <w:pPr>
        <w:pStyle w:val="CommentText"/>
      </w:pPr>
      <w:r w:rsidR="629C762A">
        <w:rPr/>
        <w:t>If you go ahead with the chapter 1 suggestion above, you can remove all of these. They are perhaps qualifiers or terms that will come out in the chapter specific terms if they are needed.</w:t>
      </w:r>
      <w:r>
        <w:rPr>
          <w:rStyle w:val="CommentReference"/>
        </w:rPr>
        <w:annotationRef/>
      </w:r>
    </w:p>
  </w:comment>
  <w:comment w:initials="JL" w:author="Julia Mildorfova Leventon" w:date="2023-10-01T12:33:04" w:id="1792463564">
    <w:p w:rsidR="629C762A" w:rsidRDefault="629C762A" w14:paraId="57461207" w14:textId="0C312B61">
      <w:pPr>
        <w:pStyle w:val="CommentText"/>
      </w:pPr>
      <w:r w:rsidR="629C762A">
        <w:rPr/>
        <w:t>What is the earliest date of a paper provided in the collection of 20-25 papers from each chapter? If these are the fundamental papers, then we could use the earliest date to be the starting point of the review.</w:t>
      </w:r>
      <w:r>
        <w:rPr>
          <w:rStyle w:val="CommentReference"/>
        </w:rPr>
        <w:annotationRef/>
      </w:r>
    </w:p>
  </w:comment>
  <w:comment w:initials="FW" w:author="Fern Wickson" w:date="2023-10-01T12:33:28" w:id="330137636">
    <w:p w:rsidR="629C762A" w:rsidRDefault="629C762A" w14:paraId="30C77F2A" w14:textId="0261C60B">
      <w:pPr>
        <w:pStyle w:val="CommentText"/>
      </w:pPr>
      <w:r w:rsidR="629C762A">
        <w:rPr/>
        <w:t xml:space="preserve">We think this set of search terms is cleaner and more targeted than the original proposal but still broad enough to return a wide range of relevant literature. If you disagree and want to move forward with your initial approach, please let us know and we can say more specifically what terms in your approach we would propose remove.  </w:t>
      </w:r>
      <w:r>
        <w:rPr>
          <w:rStyle w:val="CommentReference"/>
        </w:rPr>
        <w:annotationRef/>
      </w:r>
    </w:p>
  </w:comment>
  <w:comment w:initials="S[" w:author="Sergio Agust�n Lambertucci [GMAIL]" w:date="2023-10-05T17:07:59" w:id="1219753618">
    <w:p w:rsidR="1A60E297" w:rsidRDefault="1A60E297" w14:paraId="54CC9145" w14:textId="36876B71">
      <w:pPr>
        <w:pStyle w:val="CommentText"/>
      </w:pPr>
      <w:r w:rsidR="1A60E297">
        <w:rPr/>
        <w:t xml:space="preserve">I suggest to reduce all the words that may be too general and used in may different areas of research. For instance: value, views, etc, etc. Those can go in the third level if needed. </w:t>
      </w:r>
      <w:r>
        <w:rPr>
          <w:rStyle w:val="CommentReference"/>
        </w:rPr>
        <w:annotationRef/>
      </w:r>
    </w:p>
  </w:comment>
  <w:comment w:initials="S[" w:author="Sergio Agust�n Lambertucci [GMAIL]" w:date="2023-10-05T17:10:09" w:id="548662878">
    <w:p w:rsidR="1A60E297" w:rsidRDefault="1A60E297" w14:paraId="26E38DF9" w14:textId="0E1D42A6">
      <w:pPr>
        <w:pStyle w:val="CommentText"/>
      </w:pPr>
      <w:r w:rsidR="1A60E297">
        <w:rPr/>
        <w:t xml:space="preserve">I agree with this aproach. </w:t>
      </w:r>
      <w:r>
        <w:rPr>
          <w:rStyle w:val="CommentReference"/>
        </w:rPr>
        <w:annotationRef/>
      </w:r>
    </w:p>
  </w:comment>
  <w:comment w:initials="S[" w:author="Sergio Agust�n Lambertucci [GMAIL]" w:date="2023-10-05T17:11:39" w:id="1911741228">
    <w:p w:rsidR="1A60E297" w:rsidRDefault="1A60E297" w14:paraId="1A555CF9" w14:textId="3365CC7E">
      <w:pPr>
        <w:pStyle w:val="CommentText"/>
      </w:pPr>
      <w:r w:rsidR="1A60E297">
        <w:rPr/>
        <w:t>We can use chapter 1 proposal and add a few extra word we may consider should also be included in the first level.</w:t>
      </w:r>
      <w:r>
        <w:rPr>
          <w:rStyle w:val="CommentReference"/>
        </w:rPr>
        <w:annotationRef/>
      </w:r>
    </w:p>
  </w:comment>
  <w:comment w:initials="AA" w:author="Agrawal, Arun" w:date="2023-10-05T22:56:31" w:id="1684668627">
    <w:p w:rsidR="1A60E297" w:rsidRDefault="1A60E297" w14:paraId="6F3A2CC3" w14:textId="505CDD61">
      <w:pPr>
        <w:pStyle w:val="CommentText"/>
      </w:pPr>
      <w:r w:rsidR="1A60E297">
        <w:rPr/>
        <w:t>I am not sure removing them will be helpful, Including them with the "or" operator means we will cover a much larger range of articles.</w:t>
      </w:r>
      <w:r>
        <w:rPr>
          <w:rStyle w:val="CommentReference"/>
        </w:rPr>
        <w:annotationRef/>
      </w:r>
    </w:p>
  </w:comment>
  <w:comment w:initials="AA" w:author="Agrawal, Arun" w:date="2023-10-05T23:02:06" w:id="912713507">
    <w:p w:rsidR="1A60E297" w:rsidRDefault="1A60E297" w14:paraId="4678884B" w14:textId="62AC091D">
      <w:pPr>
        <w:pStyle w:val="CommentText"/>
      </w:pPr>
      <w:r w:rsidR="1A60E297">
        <w:rPr/>
        <w:t>add the following with the "OR" operator: wildlife, flora, fauna, landscape, species, bioeconomy, resource system, coupled system</w:t>
      </w:r>
      <w:r>
        <w:rPr>
          <w:rStyle w:val="CommentReference"/>
        </w:rPr>
        <w:annotationRef/>
      </w:r>
    </w:p>
  </w:comment>
  <w:comment w:initials="SV" w:author="Sebastian Villasante" w:date="2023-10-16T12:18:53" w:id="159720410">
    <w:p w:rsidR="10880889" w:rsidRDefault="10880889" w14:paraId="1DABB8A2" w14:textId="165FF99E">
      <w:pPr>
        <w:pStyle w:val="CommentText"/>
      </w:pPr>
      <w:r w:rsidR="10880889">
        <w:rPr/>
        <w:t>Thanks a lot Fern and Arun, I will share the updated list of "nature" and  related terms with the TSU.</w:t>
      </w:r>
      <w:r>
        <w:rPr>
          <w:rStyle w:val="CommentReference"/>
        </w:rPr>
        <w:annotationRef/>
      </w:r>
    </w:p>
  </w:comment>
  <w:comment w:initials="SV" w:author="Sebastian Villasante" w:date="2023-10-16T12:24:55" w:id="1834386711">
    <w:p w:rsidR="10880889" w:rsidRDefault="10880889" w14:paraId="54CA1BE2" w14:textId="7EA699C6">
      <w:pPr>
        <w:pStyle w:val="CommentText"/>
      </w:pPr>
      <w:r w:rsidR="10880889">
        <w:rPr/>
        <w:t>Thanks Rafa, Elena and Oonsie for the inputs.</w:t>
      </w:r>
      <w:r>
        <w:rPr>
          <w:rStyle w:val="CommentReference"/>
        </w:rPr>
        <w:annotationRef/>
      </w:r>
    </w:p>
  </w:comment>
  <w:comment w:initials="SV" w:author="Sebastian Villasante" w:date="2023-10-16T12:25:30" w:id="635361489">
    <w:p w:rsidR="10880889" w:rsidRDefault="10880889" w14:paraId="6378E7D7" w14:textId="3A7353E9">
      <w:pPr>
        <w:pStyle w:val="CommentText"/>
      </w:pPr>
      <w:r w:rsidR="10880889">
        <w:rPr/>
        <w:t>Thanks Fern, Julia and Janita for the inputs.</w:t>
      </w:r>
      <w:r>
        <w:rPr>
          <w:rStyle w:val="CommentReference"/>
        </w:rPr>
        <w:annotationRef/>
      </w:r>
    </w:p>
  </w:comment>
  <w:comment w:initials="SV" w:author="Sebastian Villasante" w:date="2023-10-16T12:27:34" w:id="23435916">
    <w:p w:rsidR="10880889" w:rsidRDefault="10880889" w14:paraId="329F0F50" w14:textId="31A7572F">
      <w:pPr>
        <w:pStyle w:val="CommentText"/>
      </w:pPr>
      <w:r w:rsidR="10880889">
        <w:rPr/>
        <w:t xml:space="preserve">Many thanks Fern, Julia and Sergio. I will send both list of search terms to Rainer because he is able to find the best search matching the list of words (both lists) with the papers from different chapters.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B43CA9C"/>
  <w15:commentEx w15:done="0" w15:paraId="12C090E6"/>
  <w15:commentEx w15:done="0" w15:paraId="00839350"/>
  <w15:commentEx w15:done="0" w15:paraId="52B709AD"/>
  <w15:commentEx w15:done="0" w15:paraId="52FB12BB"/>
  <w15:commentEx w15:done="0" w15:paraId="332C94F2" w15:paraIdParent="1B43CA9C"/>
  <w15:commentEx w15:done="0" w15:paraId="26A54E49" w15:paraIdParent="52B709AD"/>
  <w15:commentEx w15:done="0" w15:paraId="052D6A5F"/>
  <w15:commentEx w15:done="0" w15:paraId="7B10BB74"/>
  <w15:commentEx w15:done="0" w15:paraId="57461207" w15:paraIdParent="1B43CA9C"/>
  <w15:commentEx w15:done="0" w15:paraId="30C77F2A" w15:paraIdParent="052D6A5F"/>
  <w15:commentEx w15:done="0" w15:paraId="54CC9145"/>
  <w15:commentEx w15:done="0" w15:paraId="26E38DF9" w15:paraIdParent="052D6A5F"/>
  <w15:commentEx w15:done="0" w15:paraId="1A555CF9" w15:paraIdParent="54CC9145"/>
  <w15:commentEx w15:done="0" w15:paraId="6F3A2CC3" w15:paraIdParent="7B10BB74"/>
  <w15:commentEx w15:done="0" w15:paraId="4678884B" w15:paraIdParent="52B709AD"/>
  <w15:commentEx w15:done="0" w15:paraId="1DABB8A2" w15:paraIdParent="52B709AD"/>
  <w15:commentEx w15:done="0" w15:paraId="54CA1BE2"/>
  <w15:commentEx w15:done="0" w15:paraId="6378E7D7"/>
  <w15:commentEx w15:done="0" w15:paraId="329F0F50" w15:paraIdParent="052D6A5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2F4FC32" w16cex:dateUtc="2023-10-01T09:35:42.425Z"/>
  <w16cex:commentExtensible w16cex:durableId="45B74318" w16cex:dateUtc="2023-10-01T10:23:06.084Z"/>
  <w16cex:commentExtensible w16cex:durableId="19C84D06" w16cex:dateUtc="2023-10-01T10:30:24.775Z"/>
  <w16cex:commentExtensible w16cex:durableId="00696A8D" w16cex:dateUtc="2023-10-01T10:31:56.359Z"/>
  <w16cex:commentExtensible w16cex:durableId="34BA808C" w16cex:dateUtc="2023-10-01T10:33:04.143Z"/>
  <w16cex:commentExtensible w16cex:durableId="37B444D6" w16cex:dateUtc="2023-10-01T10:33:28.129Z"/>
  <w16cex:commentExtensible w16cex:durableId="3E09E607" w16cex:dateUtc="2023-10-05T20:07:59.295Z"/>
  <w16cex:commentExtensible w16cex:durableId="7A2BC7FA" w16cex:dateUtc="2023-10-05T20:10:09.546Z"/>
  <w16cex:commentExtensible w16cex:durableId="17D80E97" w16cex:dateUtc="2023-10-05T20:11:39.245Z"/>
  <w16cex:commentExtensible w16cex:durableId="3AE1F14B" w16cex:dateUtc="2023-10-06T02:56:31.785Z"/>
  <w16cex:commentExtensible w16cex:durableId="2A72B58E" w16cex:dateUtc="2023-10-06T03:02:06.157Z"/>
  <w16cex:commentExtensible w16cex:durableId="44E53B07" w16cex:dateUtc="2023-10-16T10:18:53.804Z"/>
  <w16cex:commentExtensible w16cex:durableId="49689505" w16cex:dateUtc="2023-10-16T10:24:55.875Z"/>
  <w16cex:commentExtensible w16cex:durableId="2D657F94" w16cex:dateUtc="2023-10-16T10:25:30.87Z"/>
  <w16cex:commentExtensible w16cex:durableId="14492EED" w16cex:dateUtc="2023-10-16T10:27:34.586Z"/>
</w16cex:commentsExtensible>
</file>

<file path=word/commentsIds.xml><?xml version="1.0" encoding="utf-8"?>
<w16cid:commentsIds xmlns:mc="http://schemas.openxmlformats.org/markup-compatibility/2006" xmlns:w16cid="http://schemas.microsoft.com/office/word/2016/wordml/cid" mc:Ignorable="w16cid">
  <w16cid:commentId w16cid:paraId="1B43CA9C" w16cid:durableId="28C3590B"/>
  <w16cid:commentId w16cid:paraId="12C090E6" w16cid:durableId="28C3590C"/>
  <w16cid:commentId w16cid:paraId="00839350" w16cid:durableId="28C3590D"/>
  <w16cid:commentId w16cid:paraId="52B709AD" w16cid:durableId="28C3590E"/>
  <w16cid:commentId w16cid:paraId="52FB12BB" w16cid:durableId="28C3590F"/>
  <w16cid:commentId w16cid:paraId="332C94F2" w16cid:durableId="62F4FC32"/>
  <w16cid:commentId w16cid:paraId="26A54E49" w16cid:durableId="45B74318"/>
  <w16cid:commentId w16cid:paraId="052D6A5F" w16cid:durableId="19C84D06"/>
  <w16cid:commentId w16cid:paraId="7B10BB74" w16cid:durableId="00696A8D"/>
  <w16cid:commentId w16cid:paraId="57461207" w16cid:durableId="34BA808C"/>
  <w16cid:commentId w16cid:paraId="30C77F2A" w16cid:durableId="37B444D6"/>
  <w16cid:commentId w16cid:paraId="54CC9145" w16cid:durableId="3E09E607"/>
  <w16cid:commentId w16cid:paraId="26E38DF9" w16cid:durableId="7A2BC7FA"/>
  <w16cid:commentId w16cid:paraId="1A555CF9" w16cid:durableId="17D80E97"/>
  <w16cid:commentId w16cid:paraId="6F3A2CC3" w16cid:durableId="3AE1F14B"/>
  <w16cid:commentId w16cid:paraId="4678884B" w16cid:durableId="2A72B58E"/>
  <w16cid:commentId w16cid:paraId="1DABB8A2" w16cid:durableId="44E53B07"/>
  <w16cid:commentId w16cid:paraId="54CA1BE2" w16cid:durableId="49689505"/>
  <w16cid:commentId w16cid:paraId="6378E7D7" w16cid:durableId="2D657F94"/>
  <w16cid:commentId w16cid:paraId="329F0F50" w16cid:durableId="14492E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A60E297" w:rsidTr="1A60E297" w14:paraId="2B4D8D6D">
      <w:trPr>
        <w:trHeight w:val="300"/>
      </w:trPr>
      <w:tc>
        <w:tcPr>
          <w:tcW w:w="3005" w:type="dxa"/>
          <w:tcMar/>
        </w:tcPr>
        <w:p w:rsidR="1A60E297" w:rsidP="1A60E297" w:rsidRDefault="1A60E297" w14:paraId="148CFCE0" w14:textId="6B322045">
          <w:pPr>
            <w:pStyle w:val="Header"/>
            <w:bidi w:val="0"/>
            <w:ind w:left="-115"/>
            <w:jc w:val="left"/>
          </w:pPr>
        </w:p>
      </w:tc>
      <w:tc>
        <w:tcPr>
          <w:tcW w:w="3005" w:type="dxa"/>
          <w:tcMar/>
        </w:tcPr>
        <w:p w:rsidR="1A60E297" w:rsidP="1A60E297" w:rsidRDefault="1A60E297" w14:paraId="06F01EEC" w14:textId="1923F610">
          <w:pPr>
            <w:pStyle w:val="Header"/>
            <w:bidi w:val="0"/>
            <w:jc w:val="center"/>
          </w:pPr>
        </w:p>
      </w:tc>
      <w:tc>
        <w:tcPr>
          <w:tcW w:w="3005" w:type="dxa"/>
          <w:tcMar/>
        </w:tcPr>
        <w:p w:rsidR="1A60E297" w:rsidP="1A60E297" w:rsidRDefault="1A60E297" w14:paraId="292557DF" w14:textId="5750AF42">
          <w:pPr>
            <w:pStyle w:val="Header"/>
            <w:bidi w:val="0"/>
            <w:ind w:right="-115"/>
            <w:jc w:val="right"/>
          </w:pPr>
        </w:p>
      </w:tc>
    </w:tr>
  </w:tbl>
  <w:p w:rsidR="1A60E297" w:rsidP="1A60E297" w:rsidRDefault="1A60E297" w14:paraId="7D845755" w14:textId="07885FF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A60E297" w:rsidTr="1A60E297" w14:paraId="515F626E">
      <w:trPr>
        <w:trHeight w:val="300"/>
      </w:trPr>
      <w:tc>
        <w:tcPr>
          <w:tcW w:w="3005" w:type="dxa"/>
          <w:tcMar/>
        </w:tcPr>
        <w:p w:rsidR="1A60E297" w:rsidP="1A60E297" w:rsidRDefault="1A60E297" w14:paraId="7C9CAA7E" w14:textId="33CB853C">
          <w:pPr>
            <w:pStyle w:val="Header"/>
            <w:bidi w:val="0"/>
            <w:ind w:left="-115"/>
            <w:jc w:val="left"/>
          </w:pPr>
        </w:p>
      </w:tc>
      <w:tc>
        <w:tcPr>
          <w:tcW w:w="3005" w:type="dxa"/>
          <w:tcMar/>
        </w:tcPr>
        <w:p w:rsidR="1A60E297" w:rsidP="1A60E297" w:rsidRDefault="1A60E297" w14:paraId="66665AB5" w14:textId="20DFFE94">
          <w:pPr>
            <w:pStyle w:val="Header"/>
            <w:bidi w:val="0"/>
            <w:jc w:val="center"/>
          </w:pPr>
        </w:p>
      </w:tc>
      <w:tc>
        <w:tcPr>
          <w:tcW w:w="3005" w:type="dxa"/>
          <w:tcMar/>
        </w:tcPr>
        <w:p w:rsidR="1A60E297" w:rsidP="1A60E297" w:rsidRDefault="1A60E297" w14:paraId="1FAE6288" w14:textId="38B726B7">
          <w:pPr>
            <w:pStyle w:val="Header"/>
            <w:bidi w:val="0"/>
            <w:ind w:right="-115"/>
            <w:jc w:val="right"/>
          </w:pPr>
        </w:p>
      </w:tc>
    </w:tr>
  </w:tbl>
  <w:p w:rsidR="1A60E297" w:rsidP="1A60E297" w:rsidRDefault="1A60E297" w14:paraId="6201868E" w14:textId="54F0DD57">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1dfc39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8CA4DE1"/>
    <w:multiLevelType w:val="multilevel"/>
    <w:tmpl w:val="FFFFFFFF"/>
    <w:lvl w:ilvl="0">
      <w:start w:val="1"/>
      <w:numFmt w:val="bullet"/>
      <w:lvlText w:val="-"/>
      <w:lvlJc w:val="left"/>
      <w:pPr>
        <w:ind w:left="720" w:hanging="360"/>
      </w:pPr>
      <w:rPr>
        <w:rFonts w:ascii="Times New Roman" w:hAnsi="Times New Roman" w:eastAsia="Times New Roman" w:cs="Times New Roman"/>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15FD4EEE"/>
    <w:multiLevelType w:val="multilevel"/>
    <w:tmpl w:val="FFFFFFFF"/>
    <w:lvl w:ilvl="0">
      <w:start w:val="1"/>
      <w:numFmt w:val="bullet"/>
      <w:lvlText w:val="-"/>
      <w:lvlJc w:val="left"/>
      <w:pPr>
        <w:ind w:left="720" w:hanging="360"/>
      </w:pPr>
      <w:rPr>
        <w:rFonts w:ascii="Times New Roman" w:hAnsi="Times New Roman" w:eastAsia="Times New Roman" w:cs="Times New Roman"/>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7422024D"/>
    <w:multiLevelType w:val="multilevel"/>
    <w:tmpl w:val="FFFFFFFF"/>
    <w:lvl w:ilvl="0">
      <w:start w:val="1"/>
      <w:numFmt w:val="bullet"/>
      <w:lvlText w:val="-"/>
      <w:lvlJc w:val="left"/>
      <w:pPr>
        <w:ind w:left="720" w:hanging="360"/>
      </w:pPr>
      <w:rPr>
        <w:rFonts w:ascii="Times New Roman" w:hAnsi="Times New Roman" w:eastAsia="Times New Roman" w:cs="Times New Roman"/>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4">
    <w:abstractNumId w:val="3"/>
  </w:num>
  <w:num w:numId="1" w16cid:durableId="1073312770">
    <w:abstractNumId w:val="2"/>
  </w:num>
  <w:num w:numId="2" w16cid:durableId="1061443293">
    <w:abstractNumId w:val="0"/>
  </w:num>
  <w:num w:numId="3" w16cid:durableId="147327742">
    <w:abstractNumId w:val="1"/>
  </w:num>
</w:numbering>
</file>

<file path=word/people.xml><?xml version="1.0" encoding="utf-8"?>
<w15:people xmlns:mc="http://schemas.openxmlformats.org/markup-compatibility/2006" xmlns:w15="http://schemas.microsoft.com/office/word/2012/wordml" mc:Ignorable="w15">
  <w15:person w15:author="Fern Wickson">
    <w15:presenceInfo w15:providerId="AD" w15:userId="S::fern.wickson_uit.no#ext#@unitednations.onmicrosoft.com::cb68d0e5-9e1a-4cf8-9f4f-fe653546878b"/>
  </w15:person>
  <w15:person w15:author="Julia Mildorfova Leventon">
    <w15:presenceInfo w15:providerId="AD" w15:userId="S::leventon.j_czechglobe.cz#ext#@unitednations.onmicrosoft.com::0e33f5fb-fba5-4caf-8342-5664375544a4"/>
  </w15:person>
  <w15:person w15:author="Sebastian Villasante">
    <w15:presenceInfo w15:providerId="AD" w15:userId="S::s.villasante.arg_gmail.com#ext#@unitednations.onmicrosoft.com::15d09988-5495-4a92-96b8-735f7b259b58"/>
  </w15:person>
  <w15:person w15:author="Sergio Agust�n Lambertucci [GMAIL]">
    <w15:presenceInfo w15:providerId="AD" w15:userId="S::slambertucci_gmail.com#ext#@unitednations.onmicrosoft.com::0d99fe9e-42d1-4557-9710-deedb6c69a48"/>
  </w15:person>
  <w15:person w15:author="Agrawal, Arun">
    <w15:presenceInfo w15:providerId="AD" w15:userId="S::arunagra_umich.edu#ext#@unitednations.onmicrosoft.com::10a56a3c-3e5f-4273-9cbc-bc82e88850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739"/>
    <w:rsid w:val="00011A3D"/>
    <w:rsid w:val="00204739"/>
    <w:rsid w:val="00484B97"/>
    <w:rsid w:val="009A52F0"/>
    <w:rsid w:val="00D4B59B"/>
    <w:rsid w:val="01472BA8"/>
    <w:rsid w:val="01630F1F"/>
    <w:rsid w:val="0204E961"/>
    <w:rsid w:val="025DF6CF"/>
    <w:rsid w:val="047C8934"/>
    <w:rsid w:val="04A82D92"/>
    <w:rsid w:val="0529F54E"/>
    <w:rsid w:val="058C7133"/>
    <w:rsid w:val="0611B2C2"/>
    <w:rsid w:val="079DBF52"/>
    <w:rsid w:val="07AD7AFB"/>
    <w:rsid w:val="08424E56"/>
    <w:rsid w:val="08430F3E"/>
    <w:rsid w:val="086B7FC5"/>
    <w:rsid w:val="08E5560F"/>
    <w:rsid w:val="09EF25E0"/>
    <w:rsid w:val="0A384248"/>
    <w:rsid w:val="0A9A683B"/>
    <w:rsid w:val="0D747542"/>
    <w:rsid w:val="0D8FDF3D"/>
    <w:rsid w:val="0DDA45E0"/>
    <w:rsid w:val="0E6C2A7C"/>
    <w:rsid w:val="0EE662DF"/>
    <w:rsid w:val="0FD2890E"/>
    <w:rsid w:val="0FEAE039"/>
    <w:rsid w:val="10880889"/>
    <w:rsid w:val="10BC54F3"/>
    <w:rsid w:val="10EB9D3D"/>
    <w:rsid w:val="118E9E20"/>
    <w:rsid w:val="13DC5448"/>
    <w:rsid w:val="1406F19B"/>
    <w:rsid w:val="14C63EE2"/>
    <w:rsid w:val="14E2AEC2"/>
    <w:rsid w:val="165E8273"/>
    <w:rsid w:val="17CC0F5A"/>
    <w:rsid w:val="17F5F21E"/>
    <w:rsid w:val="17FF5498"/>
    <w:rsid w:val="180F1A7B"/>
    <w:rsid w:val="196BA492"/>
    <w:rsid w:val="1A481140"/>
    <w:rsid w:val="1A60E297"/>
    <w:rsid w:val="1BB37C38"/>
    <w:rsid w:val="1BF7EB83"/>
    <w:rsid w:val="1BF7EB83"/>
    <w:rsid w:val="1CFE46DD"/>
    <w:rsid w:val="1E6533A2"/>
    <w:rsid w:val="1FA24E3A"/>
    <w:rsid w:val="20439F5C"/>
    <w:rsid w:val="205B87EC"/>
    <w:rsid w:val="20DB9E99"/>
    <w:rsid w:val="212B1926"/>
    <w:rsid w:val="219CD464"/>
    <w:rsid w:val="2204EDF8"/>
    <w:rsid w:val="2244397D"/>
    <w:rsid w:val="2361F9CC"/>
    <w:rsid w:val="24E6842A"/>
    <w:rsid w:val="2520E7B4"/>
    <w:rsid w:val="25AF0FBC"/>
    <w:rsid w:val="262D3A66"/>
    <w:rsid w:val="2776C798"/>
    <w:rsid w:val="28DA7762"/>
    <w:rsid w:val="28DD7E5E"/>
    <w:rsid w:val="28E565E3"/>
    <w:rsid w:val="299147D4"/>
    <w:rsid w:val="2BFD7720"/>
    <w:rsid w:val="2C1E5140"/>
    <w:rsid w:val="2D08DC12"/>
    <w:rsid w:val="2DF63135"/>
    <w:rsid w:val="2EDFD809"/>
    <w:rsid w:val="2F5DDF88"/>
    <w:rsid w:val="2FD41CAC"/>
    <w:rsid w:val="31660FB1"/>
    <w:rsid w:val="319D3E04"/>
    <w:rsid w:val="335223DD"/>
    <w:rsid w:val="34EDF43E"/>
    <w:rsid w:val="3582030F"/>
    <w:rsid w:val="35F698B2"/>
    <w:rsid w:val="3689C49F"/>
    <w:rsid w:val="36C0E3FF"/>
    <w:rsid w:val="3768F16D"/>
    <w:rsid w:val="386DEF37"/>
    <w:rsid w:val="3982EC78"/>
    <w:rsid w:val="39857A75"/>
    <w:rsid w:val="3AF59EA7"/>
    <w:rsid w:val="3E50018F"/>
    <w:rsid w:val="3EA5FF6E"/>
    <w:rsid w:val="418A694E"/>
    <w:rsid w:val="42ABA414"/>
    <w:rsid w:val="43B32045"/>
    <w:rsid w:val="4468DBF6"/>
    <w:rsid w:val="46E8E5FF"/>
    <w:rsid w:val="46E8E5FF"/>
    <w:rsid w:val="477F1537"/>
    <w:rsid w:val="4804D584"/>
    <w:rsid w:val="48BE43F5"/>
    <w:rsid w:val="491AE598"/>
    <w:rsid w:val="49F5802E"/>
    <w:rsid w:val="4A23032D"/>
    <w:rsid w:val="4B04D44A"/>
    <w:rsid w:val="4B34E0A3"/>
    <w:rsid w:val="4D2D20F0"/>
    <w:rsid w:val="4D4F31D2"/>
    <w:rsid w:val="4DEE56BB"/>
    <w:rsid w:val="4DF2138C"/>
    <w:rsid w:val="4F613A24"/>
    <w:rsid w:val="4FFE5EB3"/>
    <w:rsid w:val="50545C92"/>
    <w:rsid w:val="50E17B96"/>
    <w:rsid w:val="514B9281"/>
    <w:rsid w:val="52ABD6CC"/>
    <w:rsid w:val="52EB1CE5"/>
    <w:rsid w:val="53579FA5"/>
    <w:rsid w:val="54833343"/>
    <w:rsid w:val="5486ED46"/>
    <w:rsid w:val="54D17413"/>
    <w:rsid w:val="553832D5"/>
    <w:rsid w:val="55C7D088"/>
    <w:rsid w:val="55D0FF6F"/>
    <w:rsid w:val="56285518"/>
    <w:rsid w:val="56673222"/>
    <w:rsid w:val="56A439C9"/>
    <w:rsid w:val="5770D6FC"/>
    <w:rsid w:val="57BE8E08"/>
    <w:rsid w:val="59309B40"/>
    <w:rsid w:val="5B6CF411"/>
    <w:rsid w:val="5BE87B20"/>
    <w:rsid w:val="5C192516"/>
    <w:rsid w:val="5C91FF2B"/>
    <w:rsid w:val="5D0AD02D"/>
    <w:rsid w:val="5F201BE2"/>
    <w:rsid w:val="5F5D3FC5"/>
    <w:rsid w:val="5FCAFEF1"/>
    <w:rsid w:val="60BBEC43"/>
    <w:rsid w:val="6118C62F"/>
    <w:rsid w:val="613C45F8"/>
    <w:rsid w:val="6175A26E"/>
    <w:rsid w:val="629C762A"/>
    <w:rsid w:val="62D5470A"/>
    <w:rsid w:val="63057432"/>
    <w:rsid w:val="653D1BC8"/>
    <w:rsid w:val="65B5E99D"/>
    <w:rsid w:val="66786BC2"/>
    <w:rsid w:val="6685E191"/>
    <w:rsid w:val="674F294D"/>
    <w:rsid w:val="68AB9265"/>
    <w:rsid w:val="6BBD9823"/>
    <w:rsid w:val="6DBE6AD1"/>
    <w:rsid w:val="6F1E8DEC"/>
    <w:rsid w:val="6F52CCA0"/>
    <w:rsid w:val="7017F672"/>
    <w:rsid w:val="7035F312"/>
    <w:rsid w:val="70F60B93"/>
    <w:rsid w:val="71E9CE86"/>
    <w:rsid w:val="7240CB06"/>
    <w:rsid w:val="7275CDF4"/>
    <w:rsid w:val="72C1E6D1"/>
    <w:rsid w:val="733A6856"/>
    <w:rsid w:val="73856CBF"/>
    <w:rsid w:val="74145F8D"/>
    <w:rsid w:val="745657DB"/>
    <w:rsid w:val="75D16A3C"/>
    <w:rsid w:val="763F14FF"/>
    <w:rsid w:val="768E505C"/>
    <w:rsid w:val="77256223"/>
    <w:rsid w:val="7751C730"/>
    <w:rsid w:val="776D3A9D"/>
    <w:rsid w:val="7A6CAF3F"/>
    <w:rsid w:val="7AE09543"/>
    <w:rsid w:val="7B941135"/>
    <w:rsid w:val="7D18D779"/>
    <w:rsid w:val="7D7918E2"/>
    <w:rsid w:val="7EFE828E"/>
    <w:rsid w:val="7F75B7BC"/>
    <w:rsid w:val="7FF2B9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660B25F"/>
  <w15:docId w15:val="{899B64AD-C1B3-41A2-A7F7-84C885A3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419"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hyperlink" Target="https://www.webofscience.com/wos/alldb/summary/f6d3094a-0cc2-4662-9b05-0a671c71c86a-a1be094a/relevance/1"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www.webofscience.com/wos/alldb/summary/9cc620dd-dfc6-4414-acc0-983d4a56314c-a1bdf5a4/relevance/1" TargetMode="Externa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ipbes.net/glossary-definitions?search_api_fulltext=action&amp;field_deliverable=" TargetMode="External" Id="rId11" /><Relationship Type="http://schemas.openxmlformats.org/officeDocument/2006/relationships/styles" Target="styles.xml" Id="rId5" /><Relationship Type="http://schemas.openxmlformats.org/officeDocument/2006/relationships/fontTable" Target="fontTable.xml" Id="rId15" /><Relationship Type="http://schemas.microsoft.com/office/2016/09/relationships/commentsIds" Target="commentsIds.xml" Id="rId10" /><Relationship Type="http://schemas.openxmlformats.org/officeDocument/2006/relationships/numbering" Target="numbering.xml" Id="rId4" /><Relationship Type="http://schemas.microsoft.com/office/2011/relationships/commentsExtended" Target="commentsExtended.xml" Id="rId9" /><Relationship Type="http://schemas.openxmlformats.org/officeDocument/2006/relationships/image" Target="media/image1.png" Id="rId14" /><Relationship Type="http://schemas.microsoft.com/office/2011/relationships/people" Target="people.xml" Id="Rf79a38ee593d4c59" /><Relationship Type="http://schemas.microsoft.com/office/2018/08/relationships/commentsExtensible" Target="commentsExtensible.xml" Id="R8c9c6618638e4265" /><Relationship Type="http://schemas.openxmlformats.org/officeDocument/2006/relationships/header" Target="header.xml" Id="R870623ee97814c77" /><Relationship Type="http://schemas.openxmlformats.org/officeDocument/2006/relationships/footer" Target="footer.xml" Id="Rebdba84e1f7d45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02f430-712d-4903-8e54-990b6adabb0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0D68A4576DD245B771D065F3AFD42A" ma:contentTypeVersion="10" ma:contentTypeDescription="Create a new document." ma:contentTypeScope="" ma:versionID="812b333708f2d5ab760ebc6be92a775c">
  <xsd:schema xmlns:xsd="http://www.w3.org/2001/XMLSchema" xmlns:xs="http://www.w3.org/2001/XMLSchema" xmlns:p="http://schemas.microsoft.com/office/2006/metadata/properties" xmlns:ns2="7302f430-712d-4903-8e54-990b6adabb0f" targetNamespace="http://schemas.microsoft.com/office/2006/metadata/properties" ma:root="true" ma:fieldsID="6f1d7048809e17ccac85f1bd85f7630d" ns2:_="">
    <xsd:import namespace="7302f430-712d-4903-8e54-990b6adabb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2:lcf76f155ced4ddcb4097134ff3c332f"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f430-712d-4903-8e54-990b6adabb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71B951-CC83-43B1-ABF7-B5DC2989AF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B580C2-251E-4BBF-B850-93E6D0C11E5C}">
  <ds:schemaRefs>
    <ds:schemaRef ds:uri="http://schemas.microsoft.com/sharepoint/v3/contenttype/forms"/>
  </ds:schemaRefs>
</ds:datastoreItem>
</file>

<file path=customXml/itemProps3.xml><?xml version="1.0" encoding="utf-8"?>
<ds:datastoreItem xmlns:ds="http://schemas.openxmlformats.org/officeDocument/2006/customXml" ds:itemID="{4920A5C8-D890-4856-9D3C-46E0E5CBFB8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Villasante</cp:lastModifiedBy>
  <cp:revision>5</cp:revision>
  <dcterms:created xsi:type="dcterms:W3CDTF">2023-10-01T09:33:00Z</dcterms:created>
  <dcterms:modified xsi:type="dcterms:W3CDTF">2023-10-16T10:28:15Z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0x010100C10D68A4576DD245B771D065F3AFD42A</vt:lpwstr>
  </property>
  <property fmtid="{D5CDD505-2E9C-101B-9397-08002B2CF9AE}" pid="3" name="MediaServiceImageTags">
    <vt:lpwstr/>
  </property>
</Properties>
</file>